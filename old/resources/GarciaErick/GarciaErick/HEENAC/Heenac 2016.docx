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E3209" w14:textId="49D53060" w:rsidR="005E7CBF" w:rsidRPr="00B452A9" w:rsidRDefault="005E7CBF" w:rsidP="005E7CBF">
      <w:pPr>
        <w:spacing w:after="0" w:line="240" w:lineRule="auto"/>
        <w:jc w:val="center"/>
        <w:rPr>
          <w:rFonts w:ascii="Times New Roman" w:hAnsi="Times New Roman" w:cs="Times New Roman"/>
          <w:b/>
          <w:bCs/>
          <w:sz w:val="28"/>
          <w:szCs w:val="28"/>
        </w:rPr>
      </w:pPr>
      <w:r w:rsidRPr="00B452A9">
        <w:rPr>
          <w:rFonts w:ascii="Times New Roman" w:hAnsi="Times New Roman" w:cs="Times New Roman"/>
          <w:noProof/>
        </w:rPr>
        <w:drawing>
          <wp:inline distT="0" distB="0" distL="0" distR="0" wp14:anchorId="537F5643" wp14:editId="571D3908">
            <wp:extent cx="4854575" cy="8229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4575" cy="8229600"/>
                    </a:xfrm>
                    <a:prstGeom prst="rect">
                      <a:avLst/>
                    </a:prstGeom>
                  </pic:spPr>
                </pic:pic>
              </a:graphicData>
            </a:graphic>
          </wp:inline>
        </w:drawing>
      </w:r>
      <w:r w:rsidRPr="00B452A9">
        <w:rPr>
          <w:rFonts w:ascii="Times New Roman" w:hAnsi="Times New Roman" w:cs="Times New Roman"/>
          <w:b/>
          <w:bCs/>
          <w:sz w:val="28"/>
          <w:szCs w:val="28"/>
        </w:rPr>
        <w:br/>
      </w:r>
      <w:ins w:id="0" w:author="Villanueva Rosales, Natalia" w:date="2016-09-22T15:08:00Z">
        <w:r w:rsidR="00907237">
          <w:rPr>
            <w:rFonts w:ascii="Times New Roman" w:hAnsi="Times New Roman" w:cs="Times New Roman"/>
            <w:b/>
            <w:bCs/>
            <w:sz w:val="28"/>
            <w:szCs w:val="28"/>
          </w:rPr>
          <w:lastRenderedPageBreak/>
          <w:t xml:space="preserve">Data Integration for </w:t>
        </w:r>
      </w:ins>
      <w:r w:rsidR="00E74122">
        <w:rPr>
          <w:rFonts w:ascii="Times New Roman" w:hAnsi="Times New Roman" w:cs="Times New Roman"/>
          <w:b/>
          <w:bCs/>
          <w:sz w:val="28"/>
          <w:szCs w:val="28"/>
        </w:rPr>
        <w:t xml:space="preserve">Digital </w:t>
      </w:r>
      <w:proofErr w:type="spellStart"/>
      <w:r w:rsidR="00E74122">
        <w:rPr>
          <w:rFonts w:ascii="Times New Roman" w:hAnsi="Times New Roman" w:cs="Times New Roman"/>
          <w:b/>
          <w:bCs/>
          <w:sz w:val="28"/>
          <w:szCs w:val="28"/>
        </w:rPr>
        <w:t>Geo</w:t>
      </w:r>
      <w:r w:rsidRPr="00B452A9">
        <w:rPr>
          <w:rFonts w:ascii="Times New Roman" w:hAnsi="Times New Roman" w:cs="Times New Roman"/>
          <w:b/>
          <w:bCs/>
          <w:sz w:val="28"/>
          <w:szCs w:val="28"/>
        </w:rPr>
        <w:t>Field</w:t>
      </w:r>
      <w:proofErr w:type="spellEnd"/>
      <w:r w:rsidRPr="00B452A9">
        <w:rPr>
          <w:rFonts w:ascii="Times New Roman" w:hAnsi="Times New Roman" w:cs="Times New Roman"/>
          <w:b/>
          <w:bCs/>
          <w:sz w:val="28"/>
          <w:szCs w:val="28"/>
        </w:rPr>
        <w:t xml:space="preserve"> Mapping</w:t>
      </w:r>
    </w:p>
    <w:p w14:paraId="23AEA3A0" w14:textId="77777777" w:rsidR="005E7CBF" w:rsidRPr="00B452A9" w:rsidRDefault="005E7CBF"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Erick Garcia1</w:t>
      </w:r>
      <w:proofErr w:type="gramStart"/>
      <w:r w:rsidRPr="00B452A9">
        <w:rPr>
          <w:rFonts w:ascii="Times New Roman" w:hAnsi="Times New Roman" w:cs="Times New Roman"/>
          <w:sz w:val="24"/>
          <w:szCs w:val="24"/>
        </w:rPr>
        <w:t>,2</w:t>
      </w:r>
      <w:proofErr w:type="gramEnd"/>
      <w:r w:rsidRPr="00B452A9">
        <w:rPr>
          <w:rFonts w:ascii="Times New Roman" w:hAnsi="Times New Roman" w:cs="Times New Roman"/>
          <w:sz w:val="24"/>
          <w:szCs w:val="24"/>
        </w:rPr>
        <w:t>, Natalia Villanueva-Rosales 1,2,*</w:t>
      </w:r>
    </w:p>
    <w:p w14:paraId="66CBFCD7" w14:textId="77777777" w:rsidR="005E7CBF" w:rsidRPr="00B452A9" w:rsidRDefault="005E7CBF"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1Department of Computer Science, 2Cyber-ShARE Center of Excellence, *Faculty Mentor</w:t>
      </w:r>
    </w:p>
    <w:p w14:paraId="5BE6E589" w14:textId="77777777" w:rsidR="00260E48" w:rsidRPr="00B452A9" w:rsidRDefault="00260E48"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El Paso, Texas, 79902</w:t>
      </w:r>
    </w:p>
    <w:p w14:paraId="2DD31CE9" w14:textId="77777777" w:rsidR="00AA2547" w:rsidRPr="00B452A9" w:rsidRDefault="00294089" w:rsidP="0075628E">
      <w:pPr>
        <w:spacing w:before="120" w:after="120" w:line="240" w:lineRule="auto"/>
        <w:rPr>
          <w:rFonts w:ascii="Times New Roman" w:hAnsi="Times New Roman" w:cs="Times New Roman"/>
          <w:b/>
          <w:bCs/>
        </w:rPr>
      </w:pPr>
      <w:r w:rsidRPr="00B452A9">
        <w:rPr>
          <w:rFonts w:ascii="Times New Roman" w:hAnsi="Times New Roman" w:cs="Times New Roman"/>
          <w:b/>
          <w:bCs/>
        </w:rPr>
        <w:t>Introduction</w:t>
      </w:r>
    </w:p>
    <w:p w14:paraId="5F323606" w14:textId="53F3D003" w:rsidR="00D45118" w:rsidRPr="00B452A9" w:rsidDel="00435312" w:rsidRDefault="00907237" w:rsidP="00D45118">
      <w:pPr>
        <w:spacing w:before="120" w:after="120" w:line="240" w:lineRule="auto"/>
        <w:rPr>
          <w:del w:id="1" w:author="Villanueva Rosales, Natalia" w:date="2016-09-22T15:14:00Z"/>
          <w:moveTo w:id="2" w:author="Villanueva Rosales, Natalia" w:date="2016-09-22T15:10:00Z"/>
          <w:rFonts w:ascii="Times New Roman" w:hAnsi="Times New Roman" w:cs="Times New Roman"/>
        </w:rPr>
      </w:pPr>
      <w:r>
        <w:rPr>
          <w:rFonts w:ascii="Times New Roman" w:hAnsi="Times New Roman" w:cs="Times New Roman"/>
        </w:rPr>
        <w:t>Th</w:t>
      </w:r>
      <w:ins w:id="3" w:author="Villanueva Rosales, Natalia" w:date="2016-09-22T15:06:00Z">
        <w:r>
          <w:rPr>
            <w:rFonts w:ascii="Times New Roman" w:hAnsi="Times New Roman" w:cs="Times New Roman"/>
          </w:rPr>
          <w:t xml:space="preserve">is work is inspired in an on-going project using </w:t>
        </w:r>
      </w:ins>
      <w:del w:id="4" w:author="Villanueva Rosales, Natalia" w:date="2016-09-22T15:06:00Z">
        <w:r w:rsidR="003C39B1" w:rsidRPr="00B452A9" w:rsidDel="00907237">
          <w:rPr>
            <w:rFonts w:ascii="Times New Roman" w:hAnsi="Times New Roman" w:cs="Times New Roman"/>
          </w:rPr>
          <w:delText xml:space="preserve"> motivation of this project is in complementary to Perry Houser’s </w:delText>
        </w:r>
      </w:del>
      <w:r w:rsidR="003C39B1" w:rsidRPr="00B452A9">
        <w:rPr>
          <w:rFonts w:ascii="Times New Roman" w:hAnsi="Times New Roman" w:cs="Times New Roman"/>
        </w:rPr>
        <w:t xml:space="preserve">Augmented Reality </w:t>
      </w:r>
      <w:ins w:id="5" w:author="Villanueva Rosales, Natalia" w:date="2016-09-22T15:08:00Z">
        <w:r>
          <w:rPr>
            <w:rFonts w:ascii="Times New Roman" w:hAnsi="Times New Roman" w:cs="Times New Roman"/>
          </w:rPr>
          <w:t xml:space="preserve">(i.e., Digital </w:t>
        </w:r>
        <w:proofErr w:type="spellStart"/>
        <w:r>
          <w:rPr>
            <w:rFonts w:ascii="Times New Roman" w:hAnsi="Times New Roman" w:cs="Times New Roman"/>
          </w:rPr>
          <w:t>GeoField</w:t>
        </w:r>
        <w:proofErr w:type="spellEnd"/>
        <w:r>
          <w:rPr>
            <w:rFonts w:ascii="Times New Roman" w:hAnsi="Times New Roman" w:cs="Times New Roman"/>
          </w:rPr>
          <w:t xml:space="preserve"> Mapping) </w:t>
        </w:r>
      </w:ins>
      <w:ins w:id="6" w:author="Villanueva Rosales, Natalia" w:date="2016-09-22T15:06:00Z">
        <w:r>
          <w:rPr>
            <w:rFonts w:ascii="Times New Roman" w:hAnsi="Times New Roman" w:cs="Times New Roman"/>
          </w:rPr>
          <w:t>to enhance Geology data collection</w:t>
        </w:r>
      </w:ins>
      <w:ins w:id="7" w:author="Villanueva Rosales, Natalia" w:date="2016-09-22T15:07:00Z">
        <w:r>
          <w:rPr>
            <w:rFonts w:ascii="Times New Roman" w:hAnsi="Times New Roman" w:cs="Times New Roman"/>
          </w:rPr>
          <w:t xml:space="preserve"> by providing additional information during the field trips</w:t>
        </w:r>
      </w:ins>
      <w:ins w:id="8" w:author="Villanueva Rosales, Natalia" w:date="2016-09-22T15:06:00Z">
        <w:r>
          <w:rPr>
            <w:rFonts w:ascii="Times New Roman" w:hAnsi="Times New Roman" w:cs="Times New Roman"/>
          </w:rPr>
          <w:t xml:space="preserve">. </w:t>
        </w:r>
      </w:ins>
      <w:del w:id="9" w:author="Villanueva Rosales, Natalia" w:date="2016-09-22T15:07:00Z">
        <w:r w:rsidR="003C39B1" w:rsidRPr="00B452A9" w:rsidDel="00907237">
          <w:rPr>
            <w:rFonts w:ascii="Times New Roman" w:hAnsi="Times New Roman" w:cs="Times New Roman"/>
          </w:rPr>
          <w:delText xml:space="preserve">Research. His research is in the field of geology. </w:delText>
        </w:r>
      </w:del>
      <w:del w:id="10" w:author="Villanueva Rosales, Natalia" w:date="2016-09-22T15:08:00Z">
        <w:r w:rsidR="003C39B1" w:rsidRPr="00B452A9" w:rsidDel="00907237">
          <w:rPr>
            <w:rFonts w:ascii="Times New Roman" w:hAnsi="Times New Roman" w:cs="Times New Roman"/>
          </w:rPr>
          <w:delText xml:space="preserve">The idea behind it is to be able to gather geological information about a specific location which would then be applied to the augmented reality environment. This will allow a way for students/geologists to visualize details that would otherwise be on paper. </w:delText>
        </w:r>
      </w:del>
      <w:ins w:id="11" w:author="Villanueva Rosales, Natalia" w:date="2016-09-22T15:08:00Z">
        <w:r>
          <w:rPr>
            <w:rFonts w:ascii="Times New Roman" w:hAnsi="Times New Roman" w:cs="Times New Roman"/>
          </w:rPr>
          <w:t xml:space="preserve">This project contributes to the challenge of integrating </w:t>
        </w:r>
      </w:ins>
      <w:del w:id="12" w:author="Villanueva Rosales, Natalia" w:date="2016-09-22T15:08:00Z">
        <w:r w:rsidR="00AA2547" w:rsidRPr="00B452A9" w:rsidDel="00907237">
          <w:rPr>
            <w:rFonts w:ascii="Times New Roman" w:hAnsi="Times New Roman" w:cs="Times New Roman"/>
          </w:rPr>
          <w:delText xml:space="preserve">The scope of this project is to integrate </w:delText>
        </w:r>
      </w:del>
      <w:r w:rsidR="00AA2547" w:rsidRPr="00B452A9">
        <w:rPr>
          <w:rFonts w:ascii="Times New Roman" w:hAnsi="Times New Roman" w:cs="Times New Roman"/>
        </w:rPr>
        <w:t xml:space="preserve">various disparate data sources </w:t>
      </w:r>
      <w:ins w:id="13" w:author="Villanueva Rosales, Natalia" w:date="2016-09-22T15:09:00Z">
        <w:r>
          <w:rPr>
            <w:rFonts w:ascii="Times New Roman" w:hAnsi="Times New Roman" w:cs="Times New Roman"/>
          </w:rPr>
          <w:t xml:space="preserve">using the vocabulary or </w:t>
        </w:r>
      </w:ins>
      <w:del w:id="14" w:author="Villanueva Rosales, Natalia" w:date="2016-09-22T15:09:00Z">
        <w:r w:rsidR="00AA2547" w:rsidRPr="00B452A9" w:rsidDel="00907237">
          <w:rPr>
            <w:rFonts w:ascii="Times New Roman" w:hAnsi="Times New Roman" w:cs="Times New Roman"/>
          </w:rPr>
          <w:delText xml:space="preserve">into a single </w:delText>
        </w:r>
      </w:del>
      <w:ins w:id="15" w:author="Villanueva Rosales, Natalia" w:date="2016-09-22T15:09:00Z">
        <w:r>
          <w:rPr>
            <w:rFonts w:ascii="Times New Roman" w:hAnsi="Times New Roman" w:cs="Times New Roman"/>
          </w:rPr>
          <w:t xml:space="preserve">the </w:t>
        </w:r>
      </w:ins>
      <w:proofErr w:type="spellStart"/>
      <w:r w:rsidR="00AA2547" w:rsidRPr="00B452A9">
        <w:rPr>
          <w:rFonts w:ascii="Times New Roman" w:hAnsi="Times New Roman" w:cs="Times New Roman"/>
        </w:rPr>
        <w:t>unifi</w:t>
      </w:r>
      <w:ins w:id="16" w:author="Villanueva Rosales, Natalia" w:date="2016-09-22T15:09:00Z">
        <w:r>
          <w:rPr>
            <w:rFonts w:ascii="Times New Roman" w:hAnsi="Times New Roman" w:cs="Times New Roman"/>
          </w:rPr>
          <w:t>ying</w:t>
        </w:r>
      </w:ins>
      <w:proofErr w:type="spellEnd"/>
      <w:del w:id="17" w:author="Villanueva Rosales, Natalia" w:date="2016-09-22T15:09:00Z">
        <w:r w:rsidR="00AA2547" w:rsidRPr="00B452A9" w:rsidDel="00907237">
          <w:rPr>
            <w:rFonts w:ascii="Times New Roman" w:hAnsi="Times New Roman" w:cs="Times New Roman"/>
          </w:rPr>
          <w:delText>ed</w:delText>
        </w:r>
      </w:del>
      <w:r w:rsidR="00AA2547" w:rsidRPr="00B452A9">
        <w:rPr>
          <w:rFonts w:ascii="Times New Roman" w:hAnsi="Times New Roman" w:cs="Times New Roman"/>
        </w:rPr>
        <w:t xml:space="preserve"> ontology: </w:t>
      </w:r>
      <w:r w:rsidR="00294089" w:rsidRPr="00B452A9">
        <w:rPr>
          <w:rFonts w:ascii="Times New Roman" w:hAnsi="Times New Roman" w:cs="Times New Roman"/>
        </w:rPr>
        <w:t xml:space="preserve">The </w:t>
      </w:r>
      <w:proofErr w:type="spellStart"/>
      <w:r w:rsidR="00AA2547" w:rsidRPr="0075628E">
        <w:rPr>
          <w:rFonts w:ascii="Times New Roman" w:hAnsi="Times New Roman" w:cs="Times New Roman"/>
          <w:i/>
        </w:rPr>
        <w:t>GeoField</w:t>
      </w:r>
      <w:proofErr w:type="spellEnd"/>
      <w:r w:rsidR="00294089" w:rsidRPr="0075628E">
        <w:rPr>
          <w:rFonts w:ascii="Times New Roman" w:hAnsi="Times New Roman" w:cs="Times New Roman"/>
          <w:i/>
        </w:rPr>
        <w:t xml:space="preserve"> Ontology</w:t>
      </w:r>
      <w:r w:rsidR="00AA2547" w:rsidRPr="00B452A9">
        <w:rPr>
          <w:rFonts w:ascii="Times New Roman" w:hAnsi="Times New Roman" w:cs="Times New Roman"/>
        </w:rPr>
        <w:t xml:space="preserve">.  </w:t>
      </w:r>
      <w:ins w:id="18" w:author="Villanueva Rosales, Natalia" w:date="2016-09-22T15:10:00Z">
        <w:r w:rsidR="00D45118">
          <w:rPr>
            <w:rFonts w:ascii="Times New Roman" w:hAnsi="Times New Roman" w:cs="Times New Roman"/>
          </w:rPr>
          <w:t xml:space="preserve">Although </w:t>
        </w:r>
      </w:ins>
      <w:moveToRangeStart w:id="19" w:author="Villanueva Rosales, Natalia" w:date="2016-09-22T15:10:00Z" w:name="move462320380"/>
      <w:moveTo w:id="20" w:author="Villanueva Rosales, Natalia" w:date="2016-09-22T15:10:00Z">
        <w:del w:id="21" w:author="Villanueva Rosales, Natalia" w:date="2016-09-22T15:11:00Z">
          <w:r w:rsidR="00D45118" w:rsidRPr="00B452A9" w:rsidDel="00D45118">
            <w:rPr>
              <w:rFonts w:ascii="Times New Roman" w:eastAsia="Times New Roman" w:hAnsi="Times New Roman" w:cs="Times New Roman"/>
            </w:rPr>
            <w:delText>T</w:delText>
          </w:r>
        </w:del>
      </w:moveTo>
      <w:ins w:id="22" w:author="Villanueva Rosales, Natalia" w:date="2016-09-22T15:11:00Z">
        <w:r w:rsidR="00D45118">
          <w:rPr>
            <w:rFonts w:ascii="Times New Roman" w:eastAsia="Times New Roman" w:hAnsi="Times New Roman" w:cs="Times New Roman"/>
          </w:rPr>
          <w:t>t</w:t>
        </w:r>
      </w:ins>
      <w:moveTo w:id="23" w:author="Villanueva Rosales, Natalia" w:date="2016-09-22T15:10:00Z">
        <w:r w:rsidR="00D45118" w:rsidRPr="00B452A9">
          <w:rPr>
            <w:rFonts w:ascii="Times New Roman" w:eastAsia="Times New Roman" w:hAnsi="Times New Roman" w:cs="Times New Roman"/>
          </w:rPr>
          <w:t xml:space="preserve">here are huge amounts of data on the web available to the public, </w:t>
        </w:r>
      </w:moveTo>
      <w:ins w:id="24" w:author="Villanueva Rosales, Natalia" w:date="2016-09-22T15:12:00Z">
        <w:r w:rsidR="00435312">
          <w:rPr>
            <w:rFonts w:ascii="Times New Roman" w:eastAsia="Times New Roman" w:hAnsi="Times New Roman" w:cs="Times New Roman"/>
          </w:rPr>
          <w:t xml:space="preserve">understanding and retrieving these data is challenging given that </w:t>
        </w:r>
      </w:ins>
      <w:moveTo w:id="25" w:author="Villanueva Rosales, Natalia" w:date="2016-09-22T15:10:00Z">
        <w:del w:id="26" w:author="Villanueva Rosales, Natalia" w:date="2016-09-22T15:12:00Z">
          <w:r w:rsidR="00D45118" w:rsidRPr="00B452A9" w:rsidDel="00435312">
            <w:rPr>
              <w:rFonts w:ascii="Times New Roman" w:eastAsia="Times New Roman" w:hAnsi="Times New Roman" w:cs="Times New Roman"/>
            </w:rPr>
            <w:delText>but using this data towards a specific purpose is not as simple. Most of the data on the web is not standardized, meaning t</w:delText>
          </w:r>
        </w:del>
      </w:moveTo>
      <w:ins w:id="27" w:author="Villanueva Rosales, Natalia" w:date="2016-09-22T15:12:00Z">
        <w:r w:rsidR="00435312">
          <w:rPr>
            <w:rFonts w:ascii="Times New Roman" w:eastAsia="Times New Roman" w:hAnsi="Times New Roman" w:cs="Times New Roman"/>
          </w:rPr>
          <w:t xml:space="preserve">it is published in different formats and it may not have enough information to </w:t>
        </w:r>
      </w:ins>
      <w:ins w:id="28" w:author="Villanueva Rosales, Natalia" w:date="2016-09-22T15:14:00Z">
        <w:r w:rsidR="00435312">
          <w:rPr>
            <w:rFonts w:ascii="Times New Roman" w:eastAsia="Times New Roman" w:hAnsi="Times New Roman" w:cs="Times New Roman"/>
          </w:rPr>
          <w:t xml:space="preserve">reuse the data. </w:t>
        </w:r>
      </w:ins>
      <w:moveTo w:id="29" w:author="Villanueva Rosales, Natalia" w:date="2016-09-22T15:10:00Z">
        <w:del w:id="30" w:author="Villanueva Rosales, Natalia" w:date="2016-09-22T15:14:00Z">
          <w:r w:rsidR="00D45118" w:rsidRPr="00B452A9" w:rsidDel="00435312">
            <w:rPr>
              <w:rFonts w:ascii="Times New Roman" w:eastAsia="Times New Roman" w:hAnsi="Times New Roman" w:cs="Times New Roman"/>
            </w:rPr>
            <w:delText xml:space="preserve">hat everyone uses the format that suits them the best for their purpose. </w:delText>
          </w:r>
          <w:r w:rsidR="00D45118" w:rsidDel="00435312">
            <w:rPr>
              <w:rFonts w:ascii="Times New Roman" w:eastAsia="Times New Roman" w:hAnsi="Times New Roman" w:cs="Times New Roman"/>
            </w:rPr>
            <w:delText xml:space="preserve">Due to this, we face </w:delText>
          </w:r>
          <w:r w:rsidR="00D45118" w:rsidRPr="00B452A9" w:rsidDel="00435312">
            <w:rPr>
              <w:rFonts w:ascii="Times New Roman" w:eastAsia="Times New Roman" w:hAnsi="Times New Roman" w:cs="Times New Roman"/>
            </w:rPr>
            <w:delText>two main challenges. The first one is that we must first identify the structure of the data source we want to integrate. The second one is that we must process this data source before we can begin using it.</w:delText>
          </w:r>
        </w:del>
      </w:moveTo>
    </w:p>
    <w:moveToRangeEnd w:id="19"/>
    <w:p w14:paraId="61C41D54" w14:textId="5432BE87" w:rsidR="00AA2547" w:rsidRPr="00B452A9" w:rsidRDefault="00AA2547" w:rsidP="0075628E">
      <w:pPr>
        <w:spacing w:before="120" w:after="120" w:line="240" w:lineRule="auto"/>
        <w:rPr>
          <w:rFonts w:ascii="Times New Roman" w:hAnsi="Times New Roman" w:cs="Times New Roman"/>
        </w:rPr>
      </w:pPr>
      <w:r w:rsidRPr="00B452A9">
        <w:rPr>
          <w:rFonts w:ascii="Times New Roman" w:hAnsi="Times New Roman" w:cs="Times New Roman"/>
        </w:rPr>
        <w:t xml:space="preserve">The data sources that we are used for this project </w:t>
      </w:r>
      <w:del w:id="31" w:author="Villanueva Rosales, Natalia" w:date="2016-09-22T15:09:00Z">
        <w:r w:rsidR="00E74122" w:rsidDel="00907237">
          <w:rPr>
            <w:rFonts w:ascii="Times New Roman" w:hAnsi="Times New Roman" w:cs="Times New Roman"/>
          </w:rPr>
          <w:delText>is from</w:delText>
        </w:r>
      </w:del>
      <w:ins w:id="32" w:author="Villanueva Rosales, Natalia" w:date="2016-09-22T15:09:00Z">
        <w:r w:rsidR="00907237">
          <w:rPr>
            <w:rFonts w:ascii="Times New Roman" w:hAnsi="Times New Roman" w:cs="Times New Roman"/>
          </w:rPr>
          <w:t>include</w:t>
        </w:r>
      </w:ins>
      <w:r w:rsidR="00E74122">
        <w:rPr>
          <w:rFonts w:ascii="Times New Roman" w:hAnsi="Times New Roman" w:cs="Times New Roman"/>
        </w:rPr>
        <w:t xml:space="preserve"> </w:t>
      </w:r>
      <w:del w:id="33" w:author="Villanueva Rosales, Natalia" w:date="2016-09-22T15:09:00Z">
        <w:r w:rsidR="00E74122" w:rsidDel="00907237">
          <w:rPr>
            <w:rFonts w:ascii="Times New Roman" w:hAnsi="Times New Roman" w:cs="Times New Roman"/>
          </w:rPr>
          <w:delText xml:space="preserve">online </w:delText>
        </w:r>
      </w:del>
      <w:r w:rsidR="00E74122">
        <w:rPr>
          <w:rFonts w:ascii="Times New Roman" w:hAnsi="Times New Roman" w:cs="Times New Roman"/>
        </w:rPr>
        <w:t>the</w:t>
      </w:r>
      <w:r w:rsidRPr="00B452A9">
        <w:rPr>
          <w:rFonts w:ascii="Times New Roman" w:hAnsi="Times New Roman" w:cs="Times New Roman"/>
        </w:rPr>
        <w:t xml:space="preserve"> National Oceanic and Atmospheric Administration's </w:t>
      </w:r>
      <w:del w:id="34" w:author="Villanueva Rosales, Natalia" w:date="2016-09-22T15:30:00Z">
        <w:r w:rsidRPr="00B452A9" w:rsidDel="00E951C6">
          <w:rPr>
            <w:rFonts w:ascii="Times New Roman" w:hAnsi="Times New Roman" w:cs="Times New Roman"/>
          </w:rPr>
          <w:delText>(N</w:delText>
        </w:r>
        <w:r w:rsidR="00294089" w:rsidRPr="00B452A9" w:rsidDel="00E951C6">
          <w:rPr>
            <w:rFonts w:ascii="Times New Roman" w:hAnsi="Times New Roman" w:cs="Times New Roman"/>
          </w:rPr>
          <w:delText xml:space="preserve">OAA) </w:delText>
        </w:r>
      </w:del>
      <w:r w:rsidR="00294089" w:rsidRPr="00B452A9">
        <w:rPr>
          <w:rFonts w:ascii="Times New Roman" w:hAnsi="Times New Roman" w:cs="Times New Roman"/>
        </w:rPr>
        <w:t xml:space="preserve">National Weather Service </w:t>
      </w:r>
      <w:r w:rsidRPr="00B452A9">
        <w:rPr>
          <w:rFonts w:ascii="Times New Roman" w:hAnsi="Times New Roman" w:cs="Times New Roman"/>
        </w:rPr>
        <w:t>(</w:t>
      </w:r>
      <w:ins w:id="35" w:author="Villanueva Rosales, Natalia" w:date="2016-09-22T15:30:00Z">
        <w:r w:rsidR="00E951C6">
          <w:rPr>
            <w:rFonts w:ascii="Times New Roman" w:hAnsi="Times New Roman" w:cs="Times New Roman"/>
          </w:rPr>
          <w:t xml:space="preserve">NOAA; </w:t>
        </w:r>
      </w:ins>
      <w:hyperlink r:id="rId7" w:history="1">
        <w:r w:rsidR="00260E48" w:rsidRPr="00B452A9">
          <w:rPr>
            <w:rStyle w:val="Hyperlink"/>
            <w:rFonts w:ascii="Times New Roman" w:hAnsi="Times New Roman" w:cs="Times New Roman"/>
          </w:rPr>
          <w:t>http://w1.weather.gov/xml/current_obs/</w:t>
        </w:r>
      </w:hyperlink>
      <w:r w:rsidRPr="00B452A9">
        <w:rPr>
          <w:rFonts w:ascii="Times New Roman" w:hAnsi="Times New Roman" w:cs="Times New Roman"/>
        </w:rPr>
        <w:t>)</w:t>
      </w:r>
      <w:ins w:id="36" w:author="Villanueva Rosales, Natalia" w:date="2016-09-22T15:09:00Z">
        <w:r w:rsidR="00907237">
          <w:rPr>
            <w:rFonts w:ascii="Times New Roman" w:hAnsi="Times New Roman" w:cs="Times New Roman"/>
          </w:rPr>
          <w:t xml:space="preserve"> and </w:t>
        </w:r>
      </w:ins>
      <w:ins w:id="37" w:author="Villanueva Rosales, Natalia" w:date="2016-09-22T15:29:00Z">
        <w:r w:rsidR="00E951C6" w:rsidRPr="00E951C6">
          <w:rPr>
            <w:rFonts w:ascii="Times New Roman" w:eastAsia="Times New Roman" w:hAnsi="Times New Roman" w:cs="Times New Roman"/>
            <w:rPrChange w:id="38" w:author="Villanueva Rosales, Natalia" w:date="2016-09-22T15:30:00Z">
              <w:rPr>
                <w:rFonts w:ascii="Arial" w:hAnsi="Arial" w:cs="Arial"/>
                <w:color w:val="263238"/>
                <w:sz w:val="20"/>
                <w:szCs w:val="20"/>
              </w:rPr>
            </w:rPrChange>
          </w:rPr>
          <w:t>United States Geological Survey (USGS</w:t>
        </w:r>
      </w:ins>
      <w:ins w:id="39" w:author="Villanueva Rosales, Natalia" w:date="2016-09-22T15:30:00Z">
        <w:r w:rsidR="00E951C6">
          <w:rPr>
            <w:rFonts w:ascii="Times New Roman" w:eastAsia="Times New Roman" w:hAnsi="Times New Roman" w:cs="Times New Roman"/>
          </w:rPr>
          <w:t xml:space="preserve">; </w:t>
        </w:r>
      </w:ins>
      <w:ins w:id="40" w:author="Villanueva Rosales, Natalia" w:date="2016-09-22T15:29:00Z">
        <w:r w:rsidR="00E951C6" w:rsidRPr="00E951C6">
          <w:rPr>
            <w:rFonts w:ascii="Times New Roman" w:eastAsia="Times New Roman" w:hAnsi="Times New Roman" w:cs="Times New Roman"/>
            <w:rPrChange w:id="41" w:author="Villanueva Rosales, Natalia" w:date="2016-09-22T15:30:00Z">
              <w:rPr/>
            </w:rPrChange>
          </w:rPr>
          <w:fldChar w:fldCharType="begin"/>
        </w:r>
        <w:r w:rsidR="00E951C6" w:rsidRPr="00E951C6">
          <w:rPr>
            <w:rFonts w:ascii="Times New Roman" w:eastAsia="Times New Roman" w:hAnsi="Times New Roman" w:cs="Times New Roman"/>
            <w:rPrChange w:id="42" w:author="Villanueva Rosales, Natalia" w:date="2016-09-22T15:30:00Z">
              <w:rPr/>
            </w:rPrChange>
          </w:rPr>
          <w:instrText xml:space="preserve"> HYPERLINK "http://www.google.com/url?q=http%3A%2F%2Fearthquake.usgs.gov%2F&amp;sa=D&amp;sntz=1&amp;usg=AFQjCNHkPiZMXGaTGVBVNZNjqCPw02r7Qg" \t "_blank" </w:instrText>
        </w:r>
        <w:r w:rsidR="00E951C6" w:rsidRPr="00E951C6">
          <w:rPr>
            <w:rFonts w:ascii="Times New Roman" w:eastAsia="Times New Roman" w:hAnsi="Times New Roman" w:cs="Times New Roman"/>
            <w:rPrChange w:id="43" w:author="Villanueva Rosales, Natalia" w:date="2016-09-22T15:30:00Z">
              <w:rPr/>
            </w:rPrChange>
          </w:rPr>
          <w:fldChar w:fldCharType="separate"/>
        </w:r>
        <w:r w:rsidR="00E951C6" w:rsidRPr="00E951C6">
          <w:rPr>
            <w:rFonts w:ascii="Times New Roman" w:eastAsia="Times New Roman" w:hAnsi="Times New Roman" w:cs="Times New Roman"/>
            <w:rPrChange w:id="44" w:author="Villanueva Rosales, Natalia" w:date="2016-09-22T15:30:00Z">
              <w:rPr>
                <w:rStyle w:val="Hyperlink"/>
                <w:rFonts w:ascii="Arial" w:hAnsi="Arial" w:cs="Arial"/>
                <w:color w:val="263238"/>
                <w:sz w:val="20"/>
                <w:szCs w:val="20"/>
              </w:rPr>
            </w:rPrChange>
          </w:rPr>
          <w:t>http://earthquake.usgs.gov/</w:t>
        </w:r>
        <w:r w:rsidR="00E951C6" w:rsidRPr="00E951C6">
          <w:rPr>
            <w:rFonts w:ascii="Times New Roman" w:eastAsia="Times New Roman" w:hAnsi="Times New Roman" w:cs="Times New Roman"/>
            <w:rPrChange w:id="45" w:author="Villanueva Rosales, Natalia" w:date="2016-09-22T15:30:00Z">
              <w:rPr/>
            </w:rPrChange>
          </w:rPr>
          <w:fldChar w:fldCharType="end"/>
        </w:r>
      </w:ins>
      <w:ins w:id="46" w:author="Villanueva Rosales, Natalia" w:date="2016-09-22T15:09:00Z">
        <w:r w:rsidR="00907237" w:rsidRPr="00E951C6">
          <w:rPr>
            <w:rFonts w:ascii="Times New Roman" w:eastAsia="Times New Roman" w:hAnsi="Times New Roman" w:cs="Times New Roman"/>
            <w:rPrChange w:id="47" w:author="Villanueva Rosales, Natalia" w:date="2016-09-22T15:30:00Z">
              <w:rPr>
                <w:rFonts w:ascii="Times New Roman" w:hAnsi="Times New Roman" w:cs="Times New Roman"/>
              </w:rPr>
            </w:rPrChange>
          </w:rPr>
          <w:t>.</w:t>
        </w:r>
      </w:ins>
      <w:ins w:id="48" w:author="Villanueva Rosales, Natalia" w:date="2016-09-22T15:30:00Z">
        <w:r w:rsidR="00E951C6">
          <w:rPr>
            <w:rFonts w:ascii="Times New Roman" w:hAnsi="Times New Roman" w:cs="Times New Roman"/>
          </w:rPr>
          <w:t>).</w:t>
        </w:r>
      </w:ins>
      <w:del w:id="49" w:author="Villanueva Rosales, Natalia" w:date="2016-09-22T15:09:00Z">
        <w:r w:rsidRPr="00B452A9" w:rsidDel="00907237">
          <w:rPr>
            <w:rFonts w:ascii="Times New Roman" w:hAnsi="Times New Roman" w:cs="Times New Roman"/>
          </w:rPr>
          <w:delText>.</w:delText>
        </w:r>
      </w:del>
    </w:p>
    <w:p w14:paraId="40516ABE" w14:textId="77777777" w:rsidR="00294089" w:rsidRPr="00B452A9" w:rsidRDefault="00294089" w:rsidP="0075628E">
      <w:pPr>
        <w:spacing w:before="120" w:after="120" w:line="240" w:lineRule="auto"/>
        <w:rPr>
          <w:rFonts w:ascii="Times New Roman" w:hAnsi="Times New Roman" w:cs="Times New Roman"/>
        </w:rPr>
      </w:pPr>
      <w:r w:rsidRPr="00B452A9">
        <w:rPr>
          <w:rFonts w:ascii="Times New Roman" w:hAnsi="Times New Roman" w:cs="Times New Roman"/>
          <w:b/>
          <w:bCs/>
        </w:rPr>
        <w:t>Hypothesis</w:t>
      </w:r>
    </w:p>
    <w:p w14:paraId="69F2B95C" w14:textId="2369C282" w:rsidR="00C717AB" w:rsidRPr="00B452A9" w:rsidRDefault="00D45118" w:rsidP="0075628E">
      <w:pPr>
        <w:spacing w:before="120" w:after="120" w:line="240" w:lineRule="auto"/>
        <w:rPr>
          <w:rFonts w:ascii="Times New Roman" w:hAnsi="Times New Roman" w:cs="Times New Roman"/>
        </w:rPr>
      </w:pPr>
      <w:ins w:id="50" w:author="Villanueva Rosales, Natalia" w:date="2016-09-22T15:10:00Z">
        <w:r>
          <w:rPr>
            <w:rFonts w:ascii="Times New Roman" w:eastAsia="Times New Roman" w:hAnsi="Times New Roman" w:cs="Times New Roman"/>
          </w:rPr>
          <w:t xml:space="preserve">In this work we </w:t>
        </w:r>
      </w:ins>
      <w:ins w:id="51" w:author="Villanueva Rosales, Natalia" w:date="2016-09-22T15:17:00Z">
        <w:r w:rsidR="001760C3">
          <w:rPr>
            <w:rFonts w:ascii="Times New Roman" w:eastAsia="Times New Roman" w:hAnsi="Times New Roman" w:cs="Times New Roman"/>
          </w:rPr>
          <w:t>postulate that the annotation of Web data using formal vocabularies a</w:t>
        </w:r>
        <w:r w:rsidR="00E820B0">
          <w:rPr>
            <w:rFonts w:ascii="Times New Roman" w:eastAsia="Times New Roman" w:hAnsi="Times New Roman" w:cs="Times New Roman"/>
          </w:rPr>
          <w:t xml:space="preserve">nd the use of Web standards will streamline </w:t>
        </w:r>
        <w:r w:rsidR="001760C3">
          <w:rPr>
            <w:rFonts w:ascii="Times New Roman" w:eastAsia="Times New Roman" w:hAnsi="Times New Roman" w:cs="Times New Roman"/>
          </w:rPr>
          <w:t xml:space="preserve">the integration of heterogeneous data on the web. </w:t>
        </w:r>
      </w:ins>
      <w:del w:id="52" w:author="Villanueva Rosales, Natalia" w:date="2016-09-22T15:18:00Z">
        <w:r w:rsidR="2FD1AB2E" w:rsidRPr="00B452A9" w:rsidDel="001760C3">
          <w:rPr>
            <w:rFonts w:ascii="Times New Roman" w:eastAsia="Times New Roman" w:hAnsi="Times New Roman" w:cs="Times New Roman"/>
          </w:rPr>
          <w:delText xml:space="preserve">For the purpose of this project we need to parse large amounts of data from various sources and integrate into a singles unified ontology. </w:delText>
        </w:r>
      </w:del>
      <w:moveFromRangeStart w:id="53" w:author="Villanueva Rosales, Natalia" w:date="2016-09-22T15:10:00Z" w:name="move462320380"/>
      <w:moveFrom w:id="54" w:author="Villanueva Rosales, Natalia" w:date="2016-09-22T15:10:00Z">
        <w:del w:id="55" w:author="Villanueva Rosales, Natalia" w:date="2016-09-22T15:18:00Z">
          <w:r w:rsidR="2FD1AB2E" w:rsidRPr="00B452A9" w:rsidDel="001760C3">
            <w:rPr>
              <w:rFonts w:ascii="Times New Roman" w:eastAsia="Times New Roman" w:hAnsi="Times New Roman" w:cs="Times New Roman"/>
            </w:rPr>
            <w:delText xml:space="preserve">There are huge amounts of data on the web available to the public, but using this data towards a specific purpose is not as simple. Most of the data on the web is not standardized, meaning that everyone uses the format that suits them the best for their purpose. </w:delText>
          </w:r>
          <w:r w:rsidR="0075628E" w:rsidDel="001760C3">
            <w:rPr>
              <w:rFonts w:ascii="Times New Roman" w:eastAsia="Times New Roman" w:hAnsi="Times New Roman" w:cs="Times New Roman"/>
            </w:rPr>
            <w:delText xml:space="preserve">Due to this, we face </w:delText>
          </w:r>
          <w:r w:rsidR="0075628E" w:rsidRPr="00B452A9" w:rsidDel="001760C3">
            <w:rPr>
              <w:rFonts w:ascii="Times New Roman" w:eastAsia="Times New Roman" w:hAnsi="Times New Roman" w:cs="Times New Roman"/>
            </w:rPr>
            <w:delText>two main challenges. The first one is that we must first identify the structure of the data source we want to integrate. The second one is that we must process this data source before we can begin using it.</w:delText>
          </w:r>
        </w:del>
      </w:moveFrom>
      <w:moveFromRangeEnd w:id="53"/>
    </w:p>
    <w:p w14:paraId="5C99130D" w14:textId="15B1073F" w:rsidR="00C717AB" w:rsidRPr="00B452A9" w:rsidRDefault="00B452A9" w:rsidP="0075628E">
      <w:pPr>
        <w:spacing w:before="120" w:after="120" w:line="240" w:lineRule="auto"/>
        <w:rPr>
          <w:rFonts w:ascii="Times New Roman" w:hAnsi="Times New Roman" w:cs="Times New Roman"/>
          <w:b/>
        </w:rPr>
      </w:pPr>
      <w:r>
        <w:rPr>
          <w:rFonts w:ascii="Times New Roman" w:eastAsia="Times New Roman" w:hAnsi="Times New Roman" w:cs="Times New Roman"/>
          <w:b/>
          <w:bCs/>
        </w:rPr>
        <w:t>Methodology</w:t>
      </w:r>
    </w:p>
    <w:p w14:paraId="45B1B5FD" w14:textId="1E0422D8" w:rsidR="2FD1AB2E" w:rsidRPr="00B452A9" w:rsidDel="002F556D" w:rsidRDefault="2FD1AB2E" w:rsidP="0075628E">
      <w:pPr>
        <w:spacing w:before="120" w:after="120" w:line="240" w:lineRule="auto"/>
        <w:rPr>
          <w:moveFrom w:id="56" w:author="Villanueva Rosales, Natalia" w:date="2016-09-22T15:37:00Z"/>
          <w:rFonts w:ascii="Times New Roman" w:hAnsi="Times New Roman" w:cs="Times New Roman"/>
        </w:rPr>
      </w:pPr>
      <w:moveFromRangeStart w:id="57" w:author="Villanueva Rosales, Natalia" w:date="2016-09-22T15:37:00Z" w:name="move462322006"/>
      <w:moveFrom w:id="58" w:author="Villanueva Rosales, Natalia" w:date="2016-09-22T15:37:00Z">
        <w:r w:rsidRPr="00B452A9" w:rsidDel="002F556D">
          <w:rPr>
            <w:rFonts w:ascii="Times New Roman" w:eastAsia="Times New Roman" w:hAnsi="Times New Roman" w:cs="Times New Roman"/>
          </w:rPr>
          <w:t>To make the process of parsing the original data source and integrating it into our data source easier, two technologies (API's) where used:</w:t>
        </w:r>
      </w:moveFrom>
    </w:p>
    <w:p w14:paraId="6926AE98" w14:textId="27899AE1" w:rsidR="2FD1AB2E" w:rsidRPr="00B452A9" w:rsidDel="002F556D" w:rsidRDefault="2FD1AB2E" w:rsidP="0075628E">
      <w:pPr>
        <w:pStyle w:val="ListParagraph"/>
        <w:numPr>
          <w:ilvl w:val="0"/>
          <w:numId w:val="1"/>
        </w:numPr>
        <w:spacing w:before="120" w:after="120" w:line="240" w:lineRule="auto"/>
        <w:rPr>
          <w:moveFrom w:id="59" w:author="Villanueva Rosales, Natalia" w:date="2016-09-22T15:37:00Z"/>
          <w:rFonts w:ascii="Times New Roman" w:eastAsiaTheme="minorEastAsia" w:hAnsi="Times New Roman" w:cs="Times New Roman"/>
        </w:rPr>
      </w:pPr>
      <w:moveFrom w:id="60" w:author="Villanueva Rosales, Natalia" w:date="2016-09-22T15:37:00Z">
        <w:r w:rsidRPr="0075628E" w:rsidDel="002F556D">
          <w:rPr>
            <w:rFonts w:ascii="Times New Roman" w:eastAsia="Times New Roman" w:hAnsi="Times New Roman" w:cs="Times New Roman"/>
            <w:i/>
          </w:rPr>
          <w:t>Java DOM Parser:</w:t>
        </w:r>
        <w:r w:rsidRPr="00330E6A" w:rsidDel="002F556D">
          <w:rPr>
            <w:rFonts w:ascii="Times New Roman" w:eastAsia="Times New Roman" w:hAnsi="Times New Roman" w:cs="Times New Roman"/>
          </w:rPr>
          <w:t xml:space="preserve"> </w:t>
        </w:r>
        <w:r w:rsidR="00330E6A" w:rsidRPr="00330E6A" w:rsidDel="002F556D">
          <w:rPr>
            <w:rFonts w:ascii="Times New Roman" w:hAnsi="Times New Roman" w:cs="Times New Roman"/>
            <w:color w:val="000000"/>
            <w:shd w:val="clear" w:color="auto" w:fill="FFFFFF"/>
          </w:rPr>
          <w:t>The Document Object Model is an official recommendation</w:t>
        </w:r>
        <w:r w:rsidR="00330E6A" w:rsidDel="002F556D">
          <w:rPr>
            <w:rFonts w:ascii="Verdana" w:hAnsi="Verdana"/>
            <w:color w:val="000000"/>
            <w:sz w:val="23"/>
            <w:szCs w:val="23"/>
            <w:shd w:val="clear" w:color="auto" w:fill="FFFFFF"/>
          </w:rPr>
          <w:t xml:space="preserve"> </w:t>
        </w:r>
        <w:r w:rsidR="00330E6A" w:rsidRPr="00330E6A" w:rsidDel="002F556D">
          <w:rPr>
            <w:rFonts w:ascii="Times New Roman" w:hAnsi="Times New Roman" w:cs="Times New Roman"/>
            <w:color w:val="000000"/>
            <w:shd w:val="clear" w:color="auto" w:fill="FFFFFF"/>
          </w:rPr>
          <w:t>of the World Wide Web Consortium (W3C). It defines an interface that enables programs to access and update the style, structure, and contents of XML documents. XML parsers that support the DOM implement that interface.</w:t>
        </w:r>
      </w:moveFrom>
    </w:p>
    <w:p w14:paraId="5BA77D43" w14:textId="571841CC" w:rsidR="2FD1AB2E" w:rsidRPr="0075628E" w:rsidDel="002F556D" w:rsidRDefault="2FD1AB2E" w:rsidP="0075628E">
      <w:pPr>
        <w:pStyle w:val="ListParagraph"/>
        <w:numPr>
          <w:ilvl w:val="0"/>
          <w:numId w:val="1"/>
        </w:numPr>
        <w:spacing w:before="120" w:after="120" w:line="240" w:lineRule="auto"/>
        <w:rPr>
          <w:moveFrom w:id="61" w:author="Villanueva Rosales, Natalia" w:date="2016-09-22T15:37:00Z"/>
          <w:rFonts w:ascii="Times New Roman" w:hAnsi="Times New Roman" w:cs="Times New Roman"/>
        </w:rPr>
      </w:pPr>
      <w:moveFrom w:id="62" w:author="Villanueva Rosales, Natalia" w:date="2016-09-22T15:37:00Z">
        <w:r w:rsidRPr="0075628E" w:rsidDel="002F556D">
          <w:rPr>
            <w:rFonts w:ascii="Times New Roman" w:eastAsia="Times New Roman" w:hAnsi="Times New Roman" w:cs="Times New Roman"/>
            <w:i/>
          </w:rPr>
          <w:t>OWL API</w:t>
        </w:r>
        <w:r w:rsidRPr="00330E6A" w:rsidDel="002F556D">
          <w:rPr>
            <w:rFonts w:ascii="Times New Roman" w:eastAsia="Times New Roman" w:hAnsi="Times New Roman" w:cs="Times New Roman"/>
          </w:rPr>
          <w:t xml:space="preserve">: </w:t>
        </w:r>
        <w:r w:rsidR="00330E6A" w:rsidRPr="00330E6A" w:rsidDel="002F556D">
          <w:rPr>
            <w:rFonts w:ascii="Times New Roman" w:eastAsia="Times New Roman" w:hAnsi="Times New Roman" w:cs="Times New Roman"/>
          </w:rPr>
          <w:t>A Java interface and implementation for the W3C Web Ontology Language (OWL), used to represent Semantic Web ontologies. The API is focused towards OWL 2 and offers an interface to inference engines and validation functionality.</w:t>
        </w:r>
      </w:moveFrom>
    </w:p>
    <w:moveFromRangeEnd w:id="57"/>
    <w:p w14:paraId="764880CF" w14:textId="56DD12CE" w:rsidR="0075628E" w:rsidRPr="0075628E" w:rsidRDefault="0075628E" w:rsidP="0075628E">
      <w:pPr>
        <w:spacing w:before="120" w:after="120" w:line="240" w:lineRule="auto"/>
        <w:rPr>
          <w:rFonts w:ascii="Times New Roman" w:hAnsi="Times New Roman" w:cs="Times New Roman"/>
        </w:rPr>
      </w:pPr>
      <w:r>
        <w:rPr>
          <w:rFonts w:ascii="Times New Roman" w:hAnsi="Times New Roman" w:cs="Times New Roman"/>
        </w:rPr>
        <w:t>The steps taken to complete the objectives of this project were the following:</w:t>
      </w:r>
    </w:p>
    <w:p w14:paraId="3E9DBC91" w14:textId="0731B676" w:rsidR="2FD1AB2E" w:rsidRPr="00B452A9" w:rsidRDefault="2FD1AB2E" w:rsidP="0075628E">
      <w:pPr>
        <w:pStyle w:val="ListParagraph"/>
        <w:numPr>
          <w:ilvl w:val="0"/>
          <w:numId w:val="3"/>
        </w:numPr>
        <w:spacing w:before="120" w:after="120" w:line="240" w:lineRule="auto"/>
        <w:rPr>
          <w:rFonts w:ascii="Times New Roman" w:eastAsia="Times New Roman" w:hAnsi="Times New Roman" w:cs="Times New Roman"/>
        </w:rPr>
      </w:pPr>
      <w:r w:rsidRPr="00B452A9">
        <w:rPr>
          <w:rFonts w:ascii="Times New Roman" w:eastAsia="Times New Roman" w:hAnsi="Times New Roman" w:cs="Times New Roman"/>
        </w:rPr>
        <w:t xml:space="preserve">Identifying the </w:t>
      </w:r>
      <w:ins w:id="63" w:author="Villanueva Rosales, Natalia" w:date="2016-09-22T15:38:00Z">
        <w:r w:rsidR="002F556D">
          <w:rPr>
            <w:rFonts w:ascii="Times New Roman" w:eastAsia="Times New Roman" w:hAnsi="Times New Roman" w:cs="Times New Roman"/>
          </w:rPr>
          <w:t xml:space="preserve">data sources relevant to the problem, i.e., the </w:t>
        </w:r>
      </w:ins>
      <w:del w:id="64" w:author="Villanueva Rosales, Natalia" w:date="2016-09-22T15:38:00Z">
        <w:r w:rsidRPr="00B452A9" w:rsidDel="002F556D">
          <w:rPr>
            <w:rFonts w:ascii="Times New Roman" w:eastAsia="Times New Roman" w:hAnsi="Times New Roman" w:cs="Times New Roman"/>
          </w:rPr>
          <w:delText xml:space="preserve">structure </w:delText>
        </w:r>
      </w:del>
      <w:ins w:id="65" w:author="Villanueva Rosales, Natalia" w:date="2016-09-22T15:38:00Z">
        <w:r w:rsidR="002F556D">
          <w:rPr>
            <w:rFonts w:ascii="Times New Roman" w:eastAsia="Times New Roman" w:hAnsi="Times New Roman" w:cs="Times New Roman"/>
          </w:rPr>
          <w:t>format</w:t>
        </w:r>
        <w:r w:rsidR="002F556D" w:rsidRPr="00B452A9">
          <w:rPr>
            <w:rFonts w:ascii="Times New Roman" w:eastAsia="Times New Roman" w:hAnsi="Times New Roman" w:cs="Times New Roman"/>
          </w:rPr>
          <w:t xml:space="preserve"> </w:t>
        </w:r>
      </w:ins>
      <w:r w:rsidRPr="00B452A9">
        <w:rPr>
          <w:rFonts w:ascii="Times New Roman" w:eastAsia="Times New Roman" w:hAnsi="Times New Roman" w:cs="Times New Roman"/>
        </w:rPr>
        <w:t xml:space="preserve">of the data </w:t>
      </w:r>
      <w:ins w:id="66" w:author="Villanueva Rosales, Natalia" w:date="2016-09-22T15:38:00Z">
        <w:r w:rsidR="002F556D">
          <w:rPr>
            <w:rFonts w:ascii="Times New Roman" w:eastAsia="Times New Roman" w:hAnsi="Times New Roman" w:cs="Times New Roman"/>
          </w:rPr>
          <w:t xml:space="preserve">provided by the </w:t>
        </w:r>
      </w:ins>
      <w:r w:rsidRPr="00B452A9">
        <w:rPr>
          <w:rFonts w:ascii="Times New Roman" w:eastAsia="Times New Roman" w:hAnsi="Times New Roman" w:cs="Times New Roman"/>
        </w:rPr>
        <w:t xml:space="preserve">source </w:t>
      </w:r>
      <w:ins w:id="67" w:author="Villanueva Rosales, Natalia" w:date="2016-09-22T15:38:00Z">
        <w:r w:rsidR="002F556D">
          <w:rPr>
            <w:rFonts w:ascii="Times New Roman" w:eastAsia="Times New Roman" w:hAnsi="Times New Roman" w:cs="Times New Roman"/>
          </w:rPr>
          <w:t xml:space="preserve">and the data sharing service </w:t>
        </w:r>
      </w:ins>
      <w:del w:id="68" w:author="Villanueva Rosales, Natalia" w:date="2016-09-22T15:39:00Z">
        <w:r w:rsidR="0075628E" w:rsidDel="002F556D">
          <w:rPr>
            <w:rFonts w:ascii="Times New Roman" w:eastAsia="Times New Roman" w:hAnsi="Times New Roman" w:cs="Times New Roman"/>
          </w:rPr>
          <w:delText>we want to integrate</w:delText>
        </w:r>
        <w:r w:rsidRPr="00B452A9" w:rsidDel="002F556D">
          <w:rPr>
            <w:rFonts w:ascii="Times New Roman" w:eastAsia="Times New Roman" w:hAnsi="Times New Roman" w:cs="Times New Roman"/>
          </w:rPr>
          <w:delText xml:space="preserve"> using the java DOM parse</w:delText>
        </w:r>
      </w:del>
      <w:ins w:id="69" w:author="Villanueva Rosales, Natalia" w:date="2016-09-22T15:39:00Z">
        <w:r w:rsidR="002F556D">
          <w:rPr>
            <w:rFonts w:ascii="Times New Roman" w:eastAsia="Times New Roman" w:hAnsi="Times New Roman" w:cs="Times New Roman"/>
          </w:rPr>
          <w:t>;</w:t>
        </w:r>
      </w:ins>
      <w:del w:id="70" w:author="Villanueva Rosales, Natalia" w:date="2016-09-22T15:39:00Z">
        <w:r w:rsidRPr="00B452A9" w:rsidDel="002F556D">
          <w:rPr>
            <w:rFonts w:ascii="Times New Roman" w:eastAsia="Times New Roman" w:hAnsi="Times New Roman" w:cs="Times New Roman"/>
          </w:rPr>
          <w:delText>r</w:delText>
        </w:r>
      </w:del>
    </w:p>
    <w:p w14:paraId="02CD819C" w14:textId="30182B80" w:rsidR="2FD1AB2E" w:rsidRPr="00B452A9" w:rsidRDefault="002F556D" w:rsidP="002F556D">
      <w:pPr>
        <w:pStyle w:val="ListParagraph"/>
        <w:numPr>
          <w:ilvl w:val="0"/>
          <w:numId w:val="3"/>
        </w:numPr>
        <w:spacing w:before="120" w:after="120" w:line="240" w:lineRule="auto"/>
        <w:rPr>
          <w:rFonts w:ascii="Times New Roman" w:eastAsia="Times New Roman" w:hAnsi="Times New Roman" w:cs="Times New Roman"/>
        </w:rPr>
      </w:pPr>
      <w:ins w:id="71" w:author="Villanueva Rosales, Natalia" w:date="2016-09-22T15:39:00Z">
        <w:r>
          <w:rPr>
            <w:rFonts w:ascii="Times New Roman" w:eastAsia="Times New Roman" w:hAnsi="Times New Roman" w:cs="Times New Roman"/>
          </w:rPr>
          <w:t>Trans</w:t>
        </w:r>
        <w:r>
          <w:rPr>
            <w:rFonts w:ascii="Times New Roman" w:eastAsia="Times New Roman" w:hAnsi="Times New Roman" w:cs="Times New Roman"/>
          </w:rPr>
          <w:t>form and annotate data with formal vocabularies (i.e., ontology terms)</w:t>
        </w:r>
        <w:r>
          <w:rPr>
            <w:rFonts w:ascii="Times New Roman" w:eastAsia="Times New Roman" w:hAnsi="Times New Roman" w:cs="Times New Roman"/>
          </w:rPr>
          <w:t xml:space="preserve">. </w:t>
        </w:r>
      </w:ins>
      <w:del w:id="72" w:author="Villanueva Rosales, Natalia" w:date="2016-09-22T15:39:00Z">
        <w:r w:rsidR="2FD1AB2E" w:rsidRPr="00B452A9" w:rsidDel="002F556D">
          <w:rPr>
            <w:rFonts w:ascii="Times New Roman" w:eastAsia="Times New Roman" w:hAnsi="Times New Roman" w:cs="Times New Roman"/>
          </w:rPr>
          <w:delText>Once the structure has been identified, the data should be parsed in such a way that it is useful for the goal we are trying to achieve. In this case w</w:delText>
        </w:r>
      </w:del>
      <w:ins w:id="73" w:author="Villanueva Rosales, Natalia" w:date="2016-09-22T15:39:00Z">
        <w:r>
          <w:rPr>
            <w:rFonts w:ascii="Times New Roman" w:eastAsia="Times New Roman" w:hAnsi="Times New Roman" w:cs="Times New Roman"/>
          </w:rPr>
          <w:t>W</w:t>
        </w:r>
      </w:ins>
      <w:r w:rsidR="2FD1AB2E" w:rsidRPr="00B452A9">
        <w:rPr>
          <w:rFonts w:ascii="Times New Roman" w:eastAsia="Times New Roman" w:hAnsi="Times New Roman" w:cs="Times New Roman"/>
        </w:rPr>
        <w:t xml:space="preserve">e used the OWL API </w:t>
      </w:r>
      <w:ins w:id="74" w:author="Villanueva Rosales, Natalia" w:date="2016-09-22T15:40:00Z">
        <w:r>
          <w:rPr>
            <w:rFonts w:ascii="Times New Roman" w:eastAsia="Times New Roman" w:hAnsi="Times New Roman" w:cs="Times New Roman"/>
          </w:rPr>
          <w:t>(</w:t>
        </w:r>
        <w:r w:rsidRPr="002F556D">
          <w:rPr>
            <w:rFonts w:ascii="Times New Roman" w:eastAsia="Times New Roman" w:hAnsi="Times New Roman" w:cs="Times New Roman"/>
          </w:rPr>
          <w:t>http://owlapi.sourceforge.net/</w:t>
        </w:r>
        <w:r>
          <w:rPr>
            <w:rFonts w:ascii="Times New Roman" w:eastAsia="Times New Roman" w:hAnsi="Times New Roman" w:cs="Times New Roman"/>
          </w:rPr>
          <w:t xml:space="preserve">) </w:t>
        </w:r>
      </w:ins>
      <w:r w:rsidR="2FD1AB2E" w:rsidRPr="00B452A9">
        <w:rPr>
          <w:rFonts w:ascii="Times New Roman" w:eastAsia="Times New Roman" w:hAnsi="Times New Roman" w:cs="Times New Roman"/>
        </w:rPr>
        <w:t xml:space="preserve">to create an </w:t>
      </w:r>
      <w:r w:rsidR="0075628E">
        <w:rPr>
          <w:rFonts w:ascii="Times New Roman" w:eastAsia="Times New Roman" w:hAnsi="Times New Roman" w:cs="Times New Roman"/>
        </w:rPr>
        <w:t xml:space="preserve">Ontology Populator. Using the Ontology Populator we created the </w:t>
      </w:r>
      <w:proofErr w:type="spellStart"/>
      <w:r w:rsidR="0075628E" w:rsidRPr="00BE4301">
        <w:rPr>
          <w:rFonts w:ascii="Times New Roman" w:eastAsia="Times New Roman" w:hAnsi="Times New Roman" w:cs="Times New Roman"/>
          <w:i/>
          <w:rPrChange w:id="75" w:author="Villanueva Rosales, Natalia" w:date="2016-09-22T15:49:00Z">
            <w:rPr>
              <w:rFonts w:ascii="Times New Roman" w:eastAsia="Times New Roman" w:hAnsi="Times New Roman" w:cs="Times New Roman"/>
            </w:rPr>
          </w:rPrChange>
        </w:rPr>
        <w:t>GeoWeatherReport</w:t>
      </w:r>
      <w:proofErr w:type="spellEnd"/>
      <w:r w:rsidR="0075628E">
        <w:rPr>
          <w:rFonts w:ascii="Times New Roman" w:eastAsia="Times New Roman" w:hAnsi="Times New Roman" w:cs="Times New Roman"/>
        </w:rPr>
        <w:t xml:space="preserve"> ontology with the weather XML data.</w:t>
      </w:r>
      <w:ins w:id="76" w:author="Villanueva Rosales, Natalia" w:date="2016-09-22T15:49:00Z">
        <w:r w:rsidR="00BE4301">
          <w:rPr>
            <w:rFonts w:ascii="Times New Roman" w:eastAsia="Times New Roman" w:hAnsi="Times New Roman" w:cs="Times New Roman"/>
          </w:rPr>
          <w:t xml:space="preserve"> The </w:t>
        </w:r>
        <w:proofErr w:type="spellStart"/>
        <w:r w:rsidR="00BE4301" w:rsidRPr="00BE4301">
          <w:rPr>
            <w:rFonts w:ascii="Times New Roman" w:eastAsia="Times New Roman" w:hAnsi="Times New Roman" w:cs="Times New Roman"/>
            <w:i/>
            <w:rPrChange w:id="77" w:author="Villanueva Rosales, Natalia" w:date="2016-09-22T15:50:00Z">
              <w:rPr>
                <w:rFonts w:ascii="Times New Roman" w:eastAsia="Times New Roman" w:hAnsi="Times New Roman" w:cs="Times New Roman"/>
              </w:rPr>
            </w:rPrChange>
          </w:rPr>
          <w:t>GeoWeatherReport</w:t>
        </w:r>
        <w:proofErr w:type="spellEnd"/>
        <w:r w:rsidR="00BE4301">
          <w:rPr>
            <w:rFonts w:ascii="Times New Roman" w:eastAsia="Times New Roman" w:hAnsi="Times New Roman" w:cs="Times New Roman"/>
          </w:rPr>
          <w:t xml:space="preserve"> ontology can be used for several applications given the generic descriptions of its </w:t>
        </w:r>
        <w:proofErr w:type="spellStart"/>
        <w:r w:rsidR="00BE4301">
          <w:rPr>
            <w:rFonts w:ascii="Times New Roman" w:eastAsia="Times New Roman" w:hAnsi="Times New Roman" w:cs="Times New Roman"/>
          </w:rPr>
          <w:t>classes.As</w:t>
        </w:r>
        <w:proofErr w:type="spellEnd"/>
        <w:r w:rsidR="00BE4301">
          <w:rPr>
            <w:rFonts w:ascii="Times New Roman" w:eastAsia="Times New Roman" w:hAnsi="Times New Roman" w:cs="Times New Roman"/>
          </w:rPr>
          <w:t xml:space="preserve"> an initial step, the data of the </w:t>
        </w:r>
        <w:proofErr w:type="spellStart"/>
        <w:r w:rsidR="00BE4301">
          <w:rPr>
            <w:rFonts w:ascii="Times New Roman" w:eastAsia="Times New Roman" w:hAnsi="Times New Roman" w:cs="Times New Roman"/>
          </w:rPr>
          <w:t>GeoWeatherReport</w:t>
        </w:r>
        <w:proofErr w:type="spellEnd"/>
        <w:r w:rsidR="00BE4301">
          <w:rPr>
            <w:rFonts w:ascii="Times New Roman" w:eastAsia="Times New Roman" w:hAnsi="Times New Roman" w:cs="Times New Roman"/>
          </w:rPr>
          <w:t xml:space="preserve"> was integrated with the </w:t>
        </w:r>
        <w:proofErr w:type="spellStart"/>
        <w:r w:rsidR="00BE4301">
          <w:rPr>
            <w:rFonts w:ascii="Times New Roman" w:eastAsia="Times New Roman" w:hAnsi="Times New Roman" w:cs="Times New Roman"/>
          </w:rPr>
          <w:t>GeoFieldOntology</w:t>
        </w:r>
        <w:proofErr w:type="spellEnd"/>
        <w:r w:rsidR="00BE4301">
          <w:rPr>
            <w:rFonts w:ascii="Times New Roman" w:eastAsia="Times New Roman" w:hAnsi="Times New Roman" w:cs="Times New Roman"/>
          </w:rPr>
          <w:t>.</w:t>
        </w:r>
      </w:ins>
    </w:p>
    <w:p w14:paraId="1459FF6C" w14:textId="41B41B32" w:rsidR="2FD1AB2E" w:rsidRDefault="002F556D" w:rsidP="002F556D">
      <w:pPr>
        <w:pStyle w:val="ListParagraph"/>
        <w:numPr>
          <w:ilvl w:val="0"/>
          <w:numId w:val="3"/>
        </w:numPr>
        <w:spacing w:before="120" w:after="120" w:line="240" w:lineRule="auto"/>
        <w:rPr>
          <w:ins w:id="78" w:author="Villanueva Rosales, Natalia" w:date="2016-09-22T15:37:00Z"/>
          <w:rFonts w:ascii="Times New Roman" w:eastAsia="Times New Roman" w:hAnsi="Times New Roman" w:cs="Times New Roman"/>
        </w:rPr>
        <w:pPrChange w:id="79" w:author="Villanueva Rosales, Natalia" w:date="2016-09-22T15:41:00Z">
          <w:pPr>
            <w:pStyle w:val="ListParagraph"/>
            <w:numPr>
              <w:numId w:val="3"/>
            </w:numPr>
            <w:spacing w:before="120" w:after="120" w:line="240" w:lineRule="auto"/>
            <w:ind w:hanging="360"/>
          </w:pPr>
        </w:pPrChange>
      </w:pPr>
      <w:ins w:id="80" w:author="Villanueva Rosales, Natalia" w:date="2016-09-22T15:41:00Z">
        <w:r>
          <w:rPr>
            <w:rFonts w:ascii="Times New Roman" w:eastAsia="Times New Roman" w:hAnsi="Times New Roman" w:cs="Times New Roman"/>
          </w:rPr>
          <w:t>V</w:t>
        </w:r>
      </w:ins>
      <w:ins w:id="81" w:author="Villanueva Rosales, Natalia" w:date="2016-09-22T15:40:00Z">
        <w:r w:rsidRPr="002F556D">
          <w:rPr>
            <w:rFonts w:ascii="Times New Roman" w:eastAsia="Times New Roman" w:hAnsi="Times New Roman" w:cs="Times New Roman"/>
          </w:rPr>
          <w:t xml:space="preserve">alidate the output data with respect to consistency with formal vocabularies and data loss in the transformation process. </w:t>
        </w:r>
      </w:ins>
      <w:ins w:id="82" w:author="Villanueva Rosales, Natalia" w:date="2016-09-22T15:41:00Z">
        <w:r>
          <w:rPr>
            <w:rFonts w:ascii="Times New Roman" w:eastAsia="Times New Roman" w:hAnsi="Times New Roman" w:cs="Times New Roman"/>
          </w:rPr>
          <w:t>W</w:t>
        </w:r>
      </w:ins>
      <w:del w:id="83" w:author="Villanueva Rosales, Natalia" w:date="2016-09-22T15:41:00Z">
        <w:r w:rsidR="2FD1AB2E" w:rsidRPr="00B452A9" w:rsidDel="002F556D">
          <w:rPr>
            <w:rFonts w:ascii="Times New Roman" w:eastAsia="Times New Roman" w:hAnsi="Times New Roman" w:cs="Times New Roman"/>
          </w:rPr>
          <w:delText>Use our parsed data and integrate it to our main data source. This means that w</w:delText>
        </w:r>
      </w:del>
      <w:r w:rsidR="2FD1AB2E" w:rsidRPr="00B452A9">
        <w:rPr>
          <w:rFonts w:ascii="Times New Roman" w:eastAsia="Times New Roman" w:hAnsi="Times New Roman" w:cs="Times New Roman"/>
        </w:rPr>
        <w:t xml:space="preserve">e </w:t>
      </w:r>
      <w:del w:id="84" w:author="Villanueva Rosales, Natalia" w:date="2016-09-22T15:41:00Z">
        <w:r w:rsidR="2FD1AB2E" w:rsidRPr="00B452A9" w:rsidDel="002F556D">
          <w:rPr>
            <w:rFonts w:ascii="Times New Roman" w:eastAsia="Times New Roman" w:hAnsi="Times New Roman" w:cs="Times New Roman"/>
          </w:rPr>
          <w:delText xml:space="preserve">imported </w:delText>
        </w:r>
      </w:del>
      <w:ins w:id="85" w:author="Villanueva Rosales, Natalia" w:date="2016-09-22T15:41:00Z">
        <w:r>
          <w:rPr>
            <w:rFonts w:ascii="Times New Roman" w:eastAsia="Times New Roman" w:hAnsi="Times New Roman" w:cs="Times New Roman"/>
          </w:rPr>
          <w:t xml:space="preserve">validated our data with respect to consistency to the </w:t>
        </w:r>
      </w:ins>
      <w:del w:id="86" w:author="Villanueva Rosales, Natalia" w:date="2016-09-22T15:41:00Z">
        <w:r w:rsidR="2FD1AB2E" w:rsidRPr="00B452A9" w:rsidDel="002F556D">
          <w:rPr>
            <w:rFonts w:ascii="Times New Roman" w:eastAsia="Times New Roman" w:hAnsi="Times New Roman" w:cs="Times New Roman"/>
          </w:rPr>
          <w:delText xml:space="preserve">our </w:delText>
        </w:r>
      </w:del>
      <w:proofErr w:type="spellStart"/>
      <w:r w:rsidR="2FD1AB2E" w:rsidRPr="00B452A9">
        <w:rPr>
          <w:rFonts w:ascii="Times New Roman" w:eastAsia="Times New Roman" w:hAnsi="Times New Roman" w:cs="Times New Roman"/>
        </w:rPr>
        <w:t>GeoWeatherReport.owl</w:t>
      </w:r>
      <w:proofErr w:type="spellEnd"/>
      <w:r w:rsidR="2FD1AB2E" w:rsidRPr="00B452A9">
        <w:rPr>
          <w:rFonts w:ascii="Times New Roman" w:eastAsia="Times New Roman" w:hAnsi="Times New Roman" w:cs="Times New Roman"/>
        </w:rPr>
        <w:t xml:space="preserve"> </w:t>
      </w:r>
      <w:del w:id="87" w:author="Villanueva Rosales, Natalia" w:date="2016-09-22T15:41:00Z">
        <w:r w:rsidR="2FD1AB2E" w:rsidRPr="00B452A9" w:rsidDel="002F556D">
          <w:rPr>
            <w:rFonts w:ascii="Times New Roman" w:eastAsia="Times New Roman" w:hAnsi="Times New Roman" w:cs="Times New Roman"/>
          </w:rPr>
          <w:delText>to the</w:delText>
        </w:r>
      </w:del>
      <w:ins w:id="88" w:author="Villanueva Rosales, Natalia" w:date="2016-09-22T15:41:00Z">
        <w:r>
          <w:rPr>
            <w:rFonts w:ascii="Times New Roman" w:eastAsia="Times New Roman" w:hAnsi="Times New Roman" w:cs="Times New Roman"/>
          </w:rPr>
          <w:t>and</w:t>
        </w:r>
      </w:ins>
      <w:r w:rsidR="2FD1AB2E" w:rsidRPr="00B452A9">
        <w:rPr>
          <w:rFonts w:ascii="Times New Roman" w:eastAsia="Times New Roman" w:hAnsi="Times New Roman" w:cs="Times New Roman"/>
        </w:rPr>
        <w:t xml:space="preserve"> </w:t>
      </w:r>
      <w:proofErr w:type="spellStart"/>
      <w:r w:rsidR="2FD1AB2E" w:rsidRPr="00B452A9">
        <w:rPr>
          <w:rFonts w:ascii="Times New Roman" w:eastAsia="Times New Roman" w:hAnsi="Times New Roman" w:cs="Times New Roman"/>
        </w:rPr>
        <w:t>GeoFieldOntology.owl</w:t>
      </w:r>
      <w:proofErr w:type="spellEnd"/>
      <w:ins w:id="89" w:author="Villanueva Rosales, Natalia" w:date="2016-09-22T15:41:00Z">
        <w:r>
          <w:rPr>
            <w:rFonts w:ascii="Times New Roman" w:eastAsia="Times New Roman" w:hAnsi="Times New Roman" w:cs="Times New Roman"/>
          </w:rPr>
          <w:t xml:space="preserve"> ontologies.</w:t>
        </w:r>
      </w:ins>
    </w:p>
    <w:p w14:paraId="79E113E1" w14:textId="77777777" w:rsidR="002F556D" w:rsidRPr="00B452A9" w:rsidRDefault="002F556D" w:rsidP="002F556D">
      <w:pPr>
        <w:spacing w:before="120" w:after="120" w:line="240" w:lineRule="auto"/>
        <w:rPr>
          <w:moveTo w:id="90" w:author="Villanueva Rosales, Natalia" w:date="2016-09-22T15:37:00Z"/>
          <w:rFonts w:ascii="Times New Roman" w:hAnsi="Times New Roman" w:cs="Times New Roman"/>
        </w:rPr>
      </w:pPr>
      <w:moveToRangeStart w:id="91" w:author="Villanueva Rosales, Natalia" w:date="2016-09-22T15:37:00Z" w:name="move462322006"/>
      <w:moveTo w:id="92" w:author="Villanueva Rosales, Natalia" w:date="2016-09-22T15:37:00Z">
        <w:r w:rsidRPr="00B452A9">
          <w:rPr>
            <w:rFonts w:ascii="Times New Roman" w:eastAsia="Times New Roman" w:hAnsi="Times New Roman" w:cs="Times New Roman"/>
          </w:rPr>
          <w:t>To make the process of parsing the original data source and integrating it into our data source easier, two technologies (API's) where used:</w:t>
        </w:r>
      </w:moveTo>
    </w:p>
    <w:p w14:paraId="49129631" w14:textId="77777777" w:rsidR="002F556D" w:rsidRPr="002F556D" w:rsidRDefault="002F556D" w:rsidP="002F556D">
      <w:pPr>
        <w:pStyle w:val="ListParagraph"/>
        <w:numPr>
          <w:ilvl w:val="0"/>
          <w:numId w:val="1"/>
        </w:numPr>
        <w:spacing w:before="120" w:after="120"/>
        <w:rPr>
          <w:ins w:id="93" w:author="Villanueva Rosales, Natalia" w:date="2016-09-22T15:45:00Z"/>
          <w:rFonts w:ascii="Times New Roman" w:hAnsi="Times New Roman" w:cs="Times New Roman"/>
          <w:color w:val="000000"/>
          <w:shd w:val="clear" w:color="auto" w:fill="FFFFFF"/>
        </w:rPr>
      </w:pPr>
      <w:moveTo w:id="94" w:author="Villanueva Rosales, Natalia" w:date="2016-09-22T15:37:00Z">
        <w:r w:rsidRPr="0075628E">
          <w:rPr>
            <w:rFonts w:ascii="Times New Roman" w:eastAsia="Times New Roman" w:hAnsi="Times New Roman" w:cs="Times New Roman"/>
            <w:i/>
          </w:rPr>
          <w:t>Java DOM Parser:</w:t>
        </w:r>
        <w:r w:rsidRPr="00330E6A">
          <w:rPr>
            <w:rFonts w:ascii="Times New Roman" w:eastAsia="Times New Roman" w:hAnsi="Times New Roman" w:cs="Times New Roman"/>
          </w:rPr>
          <w:t xml:space="preserve"> </w:t>
        </w:r>
        <w:r w:rsidRPr="00330E6A">
          <w:rPr>
            <w:rFonts w:ascii="Times New Roman" w:hAnsi="Times New Roman" w:cs="Times New Roman"/>
            <w:color w:val="000000"/>
            <w:shd w:val="clear" w:color="auto" w:fill="FFFFFF"/>
          </w:rPr>
          <w:t>The Document Object Model is an official recommendation</w:t>
        </w:r>
        <w:r>
          <w:rPr>
            <w:rFonts w:ascii="Verdana" w:hAnsi="Verdana"/>
            <w:color w:val="000000"/>
            <w:sz w:val="23"/>
            <w:szCs w:val="23"/>
            <w:shd w:val="clear" w:color="auto" w:fill="FFFFFF"/>
          </w:rPr>
          <w:t xml:space="preserve"> </w:t>
        </w:r>
        <w:r w:rsidRPr="00330E6A">
          <w:rPr>
            <w:rFonts w:ascii="Times New Roman" w:hAnsi="Times New Roman" w:cs="Times New Roman"/>
            <w:color w:val="000000"/>
            <w:shd w:val="clear" w:color="auto" w:fill="FFFFFF"/>
          </w:rPr>
          <w:t>of the World Wide Web Consortium (W3C). It defines an interface that enables programs to access and update the style, structure, and contents of XML documents. XML parsers that support the DOM implement that interface</w:t>
        </w:r>
      </w:moveTo>
      <w:ins w:id="95" w:author="Villanueva Rosales, Natalia" w:date="2016-09-22T15:45:00Z">
        <w:r>
          <w:rPr>
            <w:rFonts w:ascii="Times New Roman" w:hAnsi="Times New Roman" w:cs="Times New Roman"/>
            <w:color w:val="000000"/>
            <w:shd w:val="clear" w:color="auto" w:fill="FFFFFF"/>
          </w:rPr>
          <w:t xml:space="preserve"> (</w:t>
        </w:r>
        <w:r w:rsidRPr="002F556D">
          <w:rPr>
            <w:rFonts w:ascii="Times New Roman" w:hAnsi="Times New Roman" w:cs="Times New Roman"/>
            <w:color w:val="000000"/>
            <w:shd w:val="clear" w:color="auto" w:fill="FFFFFF"/>
          </w:rPr>
          <w:fldChar w:fldCharType="begin"/>
        </w:r>
        <w:r w:rsidRPr="002F556D">
          <w:rPr>
            <w:rFonts w:ascii="Times New Roman" w:hAnsi="Times New Roman" w:cs="Times New Roman"/>
            <w:color w:val="000000"/>
            <w:shd w:val="clear" w:color="auto" w:fill="FFFFFF"/>
          </w:rPr>
          <w:instrText xml:space="preserve"> HYPERLINK "https://docs.oracle.com/javase/tutorial/jaxp/dom/" </w:instrText>
        </w:r>
        <w:r w:rsidRPr="002F556D">
          <w:rPr>
            <w:rFonts w:ascii="Times New Roman" w:hAnsi="Times New Roman" w:cs="Times New Roman"/>
            <w:color w:val="000000"/>
            <w:shd w:val="clear" w:color="auto" w:fill="FFFFFF"/>
          </w:rPr>
          <w:fldChar w:fldCharType="separate"/>
        </w:r>
        <w:r w:rsidRPr="002F556D">
          <w:rPr>
            <w:rStyle w:val="Hyperlink"/>
            <w:rFonts w:ascii="Times New Roman" w:hAnsi="Times New Roman" w:cs="Times New Roman"/>
            <w:shd w:val="clear" w:color="auto" w:fill="FFFFFF"/>
          </w:rPr>
          <w:t>https://docs.oracle.com/javase/tutorial/jaxp/dom/</w:t>
        </w:r>
        <w:r w:rsidRPr="002F556D">
          <w:rPr>
            <w:rFonts w:ascii="Times New Roman" w:hAnsi="Times New Roman" w:cs="Times New Roman"/>
            <w:color w:val="000000"/>
            <w:shd w:val="clear" w:color="auto" w:fill="FFFFFF"/>
          </w:rPr>
          <w:fldChar w:fldCharType="end"/>
        </w:r>
      </w:ins>
    </w:p>
    <w:p w14:paraId="4AC48949" w14:textId="6AAC2BDD" w:rsidR="002F556D" w:rsidRPr="00B452A9" w:rsidDel="002F556D" w:rsidRDefault="002F556D" w:rsidP="00852C7F">
      <w:pPr>
        <w:pStyle w:val="ListParagraph"/>
        <w:numPr>
          <w:ilvl w:val="0"/>
          <w:numId w:val="1"/>
        </w:numPr>
        <w:spacing w:before="120" w:after="120" w:line="240" w:lineRule="auto"/>
        <w:rPr>
          <w:del w:id="96" w:author="Villanueva Rosales, Natalia" w:date="2016-09-22T15:45:00Z"/>
          <w:moveTo w:id="97" w:author="Villanueva Rosales, Natalia" w:date="2016-09-22T15:37:00Z"/>
          <w:rFonts w:ascii="Times New Roman" w:eastAsiaTheme="minorEastAsia" w:hAnsi="Times New Roman" w:cs="Times New Roman"/>
        </w:rPr>
        <w:pPrChange w:id="98" w:author="Villanueva Rosales, Natalia" w:date="2016-09-22T15:45:00Z">
          <w:pPr>
            <w:pStyle w:val="ListParagraph"/>
            <w:numPr>
              <w:numId w:val="1"/>
            </w:numPr>
            <w:spacing w:before="120" w:after="120" w:line="240" w:lineRule="auto"/>
            <w:ind w:hanging="360"/>
          </w:pPr>
        </w:pPrChange>
      </w:pPr>
      <w:moveTo w:id="99" w:author="Villanueva Rosales, Natalia" w:date="2016-09-22T15:37:00Z">
        <w:del w:id="100" w:author="Villanueva Rosales, Natalia" w:date="2016-09-22T15:45:00Z">
          <w:r w:rsidRPr="002F556D" w:rsidDel="002F556D">
            <w:rPr>
              <w:rFonts w:ascii="Times New Roman" w:hAnsi="Times New Roman" w:cs="Times New Roman"/>
              <w:color w:val="000000"/>
              <w:shd w:val="clear" w:color="auto" w:fill="FFFFFF"/>
              <w:rPrChange w:id="101" w:author="Villanueva Rosales, Natalia" w:date="2016-09-22T15:45:00Z">
                <w:rPr>
                  <w:rFonts w:ascii="Times New Roman" w:hAnsi="Times New Roman" w:cs="Times New Roman"/>
                  <w:color w:val="000000"/>
                  <w:shd w:val="clear" w:color="auto" w:fill="FFFFFF"/>
                </w:rPr>
              </w:rPrChange>
            </w:rPr>
            <w:delText>.</w:delText>
          </w:r>
        </w:del>
      </w:moveTo>
    </w:p>
    <w:p w14:paraId="70D39ABF" w14:textId="77777777" w:rsidR="002F556D" w:rsidRPr="002F556D" w:rsidRDefault="002F556D" w:rsidP="00852C7F">
      <w:pPr>
        <w:pStyle w:val="ListParagraph"/>
        <w:numPr>
          <w:ilvl w:val="0"/>
          <w:numId w:val="1"/>
        </w:numPr>
        <w:spacing w:before="120" w:after="120" w:line="240" w:lineRule="auto"/>
        <w:rPr>
          <w:moveTo w:id="102" w:author="Villanueva Rosales, Natalia" w:date="2016-09-22T15:37:00Z"/>
          <w:rFonts w:ascii="Times New Roman" w:hAnsi="Times New Roman" w:cs="Times New Roman"/>
          <w:rPrChange w:id="103" w:author="Villanueva Rosales, Natalia" w:date="2016-09-22T15:45:00Z">
            <w:rPr>
              <w:moveTo w:id="104" w:author="Villanueva Rosales, Natalia" w:date="2016-09-22T15:37:00Z"/>
              <w:rFonts w:ascii="Times New Roman" w:hAnsi="Times New Roman" w:cs="Times New Roman"/>
            </w:rPr>
          </w:rPrChange>
        </w:rPr>
        <w:pPrChange w:id="105" w:author="Villanueva Rosales, Natalia" w:date="2016-09-22T15:45:00Z">
          <w:pPr>
            <w:pStyle w:val="ListParagraph"/>
            <w:numPr>
              <w:numId w:val="1"/>
            </w:numPr>
            <w:spacing w:before="120" w:after="120" w:line="240" w:lineRule="auto"/>
            <w:ind w:hanging="360"/>
          </w:pPr>
        </w:pPrChange>
      </w:pPr>
      <w:moveTo w:id="106" w:author="Villanueva Rosales, Natalia" w:date="2016-09-22T15:37:00Z">
        <w:r w:rsidRPr="002F556D">
          <w:rPr>
            <w:rFonts w:ascii="Times New Roman" w:eastAsia="Times New Roman" w:hAnsi="Times New Roman" w:cs="Times New Roman"/>
            <w:i/>
            <w:rPrChange w:id="107" w:author="Villanueva Rosales, Natalia" w:date="2016-09-22T15:45:00Z">
              <w:rPr>
                <w:rFonts w:ascii="Times New Roman" w:eastAsia="Times New Roman" w:hAnsi="Times New Roman" w:cs="Times New Roman"/>
                <w:i/>
              </w:rPr>
            </w:rPrChange>
          </w:rPr>
          <w:t>OWL API</w:t>
        </w:r>
        <w:r w:rsidRPr="002F556D">
          <w:rPr>
            <w:rFonts w:ascii="Times New Roman" w:eastAsia="Times New Roman" w:hAnsi="Times New Roman" w:cs="Times New Roman"/>
            <w:rPrChange w:id="108" w:author="Villanueva Rosales, Natalia" w:date="2016-09-22T15:45:00Z">
              <w:rPr>
                <w:rFonts w:ascii="Times New Roman" w:eastAsia="Times New Roman" w:hAnsi="Times New Roman" w:cs="Times New Roman"/>
              </w:rPr>
            </w:rPrChange>
          </w:rPr>
          <w:t>: A Java interface and implementation for the W3C Web Ontology Language (OWL), used to represent Semantic Web ontologies. The API is focused towards OWL 2 and offers an interface to inference engines and validation functionality.</w:t>
        </w:r>
      </w:moveTo>
    </w:p>
    <w:moveToRangeEnd w:id="91"/>
    <w:p w14:paraId="58A106ED" w14:textId="77777777" w:rsidR="002F556D" w:rsidRPr="002F556D" w:rsidRDefault="002F556D" w:rsidP="002F556D">
      <w:pPr>
        <w:spacing w:before="120" w:after="120" w:line="240" w:lineRule="auto"/>
        <w:rPr>
          <w:rFonts w:ascii="Times New Roman" w:eastAsia="Times New Roman" w:hAnsi="Times New Roman" w:cs="Times New Roman"/>
          <w:rPrChange w:id="109" w:author="Villanueva Rosales, Natalia" w:date="2016-09-22T15:37:00Z">
            <w:rPr/>
          </w:rPrChange>
        </w:rPr>
        <w:pPrChange w:id="110" w:author="Villanueva Rosales, Natalia" w:date="2016-09-22T15:37:00Z">
          <w:pPr>
            <w:pStyle w:val="ListParagraph"/>
            <w:numPr>
              <w:numId w:val="3"/>
            </w:numPr>
            <w:spacing w:before="120" w:after="120" w:line="240" w:lineRule="auto"/>
            <w:ind w:hanging="360"/>
          </w:pPr>
        </w:pPrChange>
      </w:pPr>
    </w:p>
    <w:p w14:paraId="1E839983" w14:textId="75CA9991" w:rsidR="2FD1AB2E" w:rsidRDefault="00B452A9" w:rsidP="0075628E">
      <w:pPr>
        <w:spacing w:before="120" w:after="120" w:line="240" w:lineRule="auto"/>
        <w:rPr>
          <w:rFonts w:ascii="Times New Roman" w:hAnsi="Times New Roman" w:cs="Times New Roman"/>
          <w:b/>
        </w:rPr>
      </w:pPr>
      <w:r>
        <w:rPr>
          <w:rFonts w:ascii="Times New Roman" w:hAnsi="Times New Roman" w:cs="Times New Roman"/>
          <w:b/>
        </w:rPr>
        <w:t>Results</w:t>
      </w:r>
    </w:p>
    <w:p w14:paraId="5D863B4A" w14:textId="04244B92" w:rsidR="00DF3988" w:rsidDel="002F556D" w:rsidRDefault="00DF3988" w:rsidP="0075628E">
      <w:pPr>
        <w:spacing w:before="120" w:after="120" w:line="240" w:lineRule="auto"/>
        <w:rPr>
          <w:del w:id="111" w:author="Villanueva Rosales, Natalia" w:date="2016-09-22T15:42:00Z"/>
          <w:rFonts w:ascii="Times New Roman" w:hAnsi="Times New Roman" w:cs="Times New Roman"/>
        </w:rPr>
      </w:pPr>
      <w:r>
        <w:rPr>
          <w:rFonts w:ascii="Times New Roman" w:hAnsi="Times New Roman" w:cs="Times New Roman"/>
        </w:rPr>
        <w:t xml:space="preserve">Through the use of the OWL API, we </w:t>
      </w:r>
      <w:del w:id="112" w:author="Villanueva Rosales, Natalia" w:date="2016-09-22T15:41:00Z">
        <w:r w:rsidDel="002F556D">
          <w:rPr>
            <w:rFonts w:ascii="Times New Roman" w:hAnsi="Times New Roman" w:cs="Times New Roman"/>
          </w:rPr>
          <w:delText>ended up with an</w:delText>
        </w:r>
      </w:del>
      <w:ins w:id="113" w:author="Villanueva Rosales, Natalia" w:date="2016-09-22T15:41:00Z">
        <w:r w:rsidR="002F556D">
          <w:rPr>
            <w:rFonts w:ascii="Times New Roman" w:hAnsi="Times New Roman" w:cs="Times New Roman"/>
          </w:rPr>
          <w:t>created an</w:t>
        </w:r>
      </w:ins>
      <w:r>
        <w:rPr>
          <w:rFonts w:ascii="Times New Roman" w:hAnsi="Times New Roman" w:cs="Times New Roman"/>
        </w:rPr>
        <w:t xml:space="preserve"> </w:t>
      </w:r>
      <w:r w:rsidRPr="0075628E">
        <w:rPr>
          <w:rFonts w:ascii="Times New Roman" w:hAnsi="Times New Roman" w:cs="Times New Roman"/>
          <w:i/>
        </w:rPr>
        <w:t xml:space="preserve">Ontology </w:t>
      </w:r>
      <w:proofErr w:type="spellStart"/>
      <w:r w:rsidRPr="0075628E">
        <w:rPr>
          <w:rFonts w:ascii="Times New Roman" w:hAnsi="Times New Roman" w:cs="Times New Roman"/>
          <w:i/>
        </w:rPr>
        <w:t>Populator</w:t>
      </w:r>
      <w:proofErr w:type="spellEnd"/>
      <w:r>
        <w:rPr>
          <w:rFonts w:ascii="Times New Roman" w:hAnsi="Times New Roman" w:cs="Times New Roman"/>
        </w:rPr>
        <w:t xml:space="preserve"> in the project</w:t>
      </w:r>
      <w:ins w:id="114" w:author="Villanueva Rosales, Natalia" w:date="2016-09-22T15:41:00Z">
        <w:r w:rsidR="002F556D">
          <w:rPr>
            <w:rFonts w:ascii="Times New Roman" w:hAnsi="Times New Roman" w:cs="Times New Roman"/>
          </w:rPr>
          <w:t xml:space="preserve"> that can be easily extended to accommodate other sources of data using Web-based standards such as XML and RDF. </w:t>
        </w:r>
      </w:ins>
      <w:del w:id="115" w:author="Villanueva Rosales, Natalia" w:date="2016-09-22T15:41:00Z">
        <w:r w:rsidDel="002F556D">
          <w:rPr>
            <w:rFonts w:ascii="Times New Roman" w:hAnsi="Times New Roman" w:cs="Times New Roman"/>
          </w:rPr>
          <w:delText>.</w:delText>
        </w:r>
      </w:del>
      <w:del w:id="116" w:author="Villanueva Rosales, Natalia" w:date="2016-09-22T15:42:00Z">
        <w:r w:rsidDel="002F556D">
          <w:rPr>
            <w:rFonts w:ascii="Times New Roman" w:hAnsi="Times New Roman" w:cs="Times New Roman"/>
          </w:rPr>
          <w:delText xml:space="preserve"> This was used in conjunction with the parsed data from the XML’s to create our ontologies.</w:delText>
        </w:r>
      </w:del>
      <w:r>
        <w:rPr>
          <w:rFonts w:ascii="Times New Roman" w:hAnsi="Times New Roman" w:cs="Times New Roman"/>
        </w:rPr>
        <w:t xml:space="preserve"> </w:t>
      </w:r>
      <w:del w:id="117" w:author="Villanueva Rosales, Natalia" w:date="2016-09-22T15:42:00Z">
        <w:r w:rsidDel="002F556D">
          <w:rPr>
            <w:rFonts w:ascii="Times New Roman" w:hAnsi="Times New Roman" w:cs="Times New Roman"/>
          </w:rPr>
          <w:delText>This is notable enough to mention in the results because it will contribute to future work. It not only can accept data parsed from XML data, but from data parsed from any source as long as it is in the correct format.</w:delText>
        </w:r>
      </w:del>
    </w:p>
    <w:p w14:paraId="706C208F" w14:textId="6B3130B0" w:rsidR="002F556D" w:rsidRDefault="00DF3988" w:rsidP="0075628E">
      <w:pPr>
        <w:spacing w:before="120" w:after="120" w:line="240" w:lineRule="auto"/>
        <w:rPr>
          <w:ins w:id="118" w:author="Villanueva Rosales, Natalia" w:date="2016-09-22T15:46:00Z"/>
          <w:rFonts w:ascii="Times New Roman" w:hAnsi="Times New Roman" w:cs="Times New Roman"/>
        </w:rPr>
      </w:pPr>
      <w:r>
        <w:rPr>
          <w:rFonts w:ascii="Times New Roman" w:hAnsi="Times New Roman" w:cs="Times New Roman"/>
        </w:rPr>
        <w:t xml:space="preserve">Using the Ontology Populator we end up with a consistent and complete </w:t>
      </w:r>
      <w:proofErr w:type="spellStart"/>
      <w:r w:rsidRPr="00DF3988">
        <w:rPr>
          <w:rFonts w:ascii="Times New Roman" w:hAnsi="Times New Roman" w:cs="Times New Roman"/>
          <w:i/>
        </w:rPr>
        <w:t>GeoWeatherReport</w:t>
      </w:r>
      <w:proofErr w:type="spellEnd"/>
      <w:r w:rsidRPr="00DF3988">
        <w:rPr>
          <w:rFonts w:ascii="Times New Roman" w:hAnsi="Times New Roman" w:cs="Times New Roman"/>
          <w:i/>
        </w:rPr>
        <w:t xml:space="preserve"> ontology</w:t>
      </w:r>
      <w:r>
        <w:rPr>
          <w:rFonts w:ascii="Times New Roman" w:hAnsi="Times New Roman" w:cs="Times New Roman"/>
        </w:rPr>
        <w:t xml:space="preserve"> </w:t>
      </w:r>
      <w:del w:id="119" w:author="Villanueva Rosales, Natalia" w:date="2016-09-22T15:42:00Z">
        <w:r w:rsidDel="002F556D">
          <w:rPr>
            <w:rFonts w:ascii="Times New Roman" w:hAnsi="Times New Roman" w:cs="Times New Roman"/>
          </w:rPr>
          <w:lastRenderedPageBreak/>
          <w:delText xml:space="preserve">obtained </w:delText>
        </w:r>
      </w:del>
      <w:ins w:id="120" w:author="Villanueva Rosales, Natalia" w:date="2016-09-22T15:42:00Z">
        <w:r w:rsidR="002F556D">
          <w:rPr>
            <w:rFonts w:ascii="Times New Roman" w:hAnsi="Times New Roman" w:cs="Times New Roman"/>
          </w:rPr>
          <w:t>with data</w:t>
        </w:r>
        <w:r w:rsidR="002F556D">
          <w:rPr>
            <w:rFonts w:ascii="Times New Roman" w:hAnsi="Times New Roman" w:cs="Times New Roman"/>
          </w:rPr>
          <w:t xml:space="preserve"> </w:t>
        </w:r>
      </w:ins>
      <w:r>
        <w:rPr>
          <w:rFonts w:ascii="Times New Roman" w:hAnsi="Times New Roman" w:cs="Times New Roman"/>
        </w:rPr>
        <w:t xml:space="preserve">from the </w:t>
      </w:r>
      <w:r w:rsidRPr="00B452A9">
        <w:rPr>
          <w:rFonts w:ascii="Times New Roman" w:hAnsi="Times New Roman" w:cs="Times New Roman"/>
        </w:rPr>
        <w:t>National Oceanic and Atmospheric Administration's (NOAA) National Weather Service</w:t>
      </w:r>
      <w:ins w:id="121" w:author="Villanueva Rosales, Natalia" w:date="2016-09-22T15:42:00Z">
        <w:r w:rsidR="002F556D">
          <w:rPr>
            <w:rFonts w:ascii="Times New Roman" w:hAnsi="Times New Roman" w:cs="Times New Roman"/>
          </w:rPr>
          <w:t xml:space="preserve"> and </w:t>
        </w:r>
      </w:ins>
      <w:ins w:id="122" w:author="Villanueva Rosales, Natalia" w:date="2016-09-22T15:43:00Z">
        <w:r w:rsidR="002F556D">
          <w:rPr>
            <w:rFonts w:ascii="Times New Roman" w:hAnsi="Times New Roman" w:cs="Times New Roman"/>
          </w:rPr>
          <w:t xml:space="preserve">the </w:t>
        </w:r>
        <w:r w:rsidR="002F556D" w:rsidRPr="00861CAF">
          <w:rPr>
            <w:rFonts w:ascii="Times New Roman" w:eastAsia="Times New Roman" w:hAnsi="Times New Roman" w:cs="Times New Roman"/>
          </w:rPr>
          <w:t>United States Geological Survey</w:t>
        </w:r>
      </w:ins>
      <w:r>
        <w:rPr>
          <w:rFonts w:ascii="Times New Roman" w:hAnsi="Times New Roman" w:cs="Times New Roman"/>
        </w:rPr>
        <w:t>. This ontology contains all of the weather information in Weather Reports, and its contents as data properties.</w:t>
      </w:r>
      <w:ins w:id="123" w:author="Villanueva Rosales, Natalia" w:date="2016-09-22T15:51:00Z">
        <w:r w:rsidR="00BE4301">
          <w:rPr>
            <w:rFonts w:ascii="Times New Roman" w:hAnsi="Times New Roman" w:cs="Times New Roman"/>
          </w:rPr>
          <w:t xml:space="preserve"> </w:t>
        </w:r>
        <w:r w:rsidR="00BE4301">
          <w:rPr>
            <w:rFonts w:ascii="Times New Roman" w:hAnsi="Times New Roman" w:cs="Times New Roman"/>
          </w:rPr>
          <w:t xml:space="preserve">The integrated data was consistent with the </w:t>
        </w:r>
        <w:proofErr w:type="spellStart"/>
        <w:r w:rsidR="00BE4301">
          <w:rPr>
            <w:rFonts w:ascii="Times New Roman" w:hAnsi="Times New Roman" w:cs="Times New Roman"/>
          </w:rPr>
          <w:t>GeoWeatherReport</w:t>
        </w:r>
        <w:proofErr w:type="spellEnd"/>
        <w:r w:rsidR="00BE4301">
          <w:rPr>
            <w:rFonts w:ascii="Times New Roman" w:hAnsi="Times New Roman" w:cs="Times New Roman"/>
          </w:rPr>
          <w:t xml:space="preserve"> ontology and the </w:t>
        </w:r>
        <w:proofErr w:type="spellStart"/>
        <w:r w:rsidR="00BE4301" w:rsidRPr="00B452A9">
          <w:rPr>
            <w:rFonts w:ascii="Times New Roman" w:eastAsia="Times New Roman" w:hAnsi="Times New Roman" w:cs="Times New Roman"/>
          </w:rPr>
          <w:t>GeoFieldOntology</w:t>
        </w:r>
        <w:proofErr w:type="spellEnd"/>
        <w:r w:rsidR="00BE4301">
          <w:rPr>
            <w:rFonts w:ascii="Times New Roman" w:eastAsia="Times New Roman" w:hAnsi="Times New Roman" w:cs="Times New Roman"/>
          </w:rPr>
          <w:t xml:space="preserve"> ontology.</w:t>
        </w:r>
        <w:r w:rsidR="00BE4301">
          <w:rPr>
            <w:rFonts w:ascii="Times New Roman" w:eastAsia="Times New Roman" w:hAnsi="Times New Roman" w:cs="Times New Roman"/>
          </w:rPr>
          <w:t xml:space="preserve"> </w:t>
        </w:r>
      </w:ins>
      <w:bookmarkStart w:id="124" w:name="_GoBack"/>
      <w:bookmarkEnd w:id="124"/>
      <w:del w:id="125" w:author="Villanueva Rosales, Natalia" w:date="2016-09-22T15:51:00Z">
        <w:r w:rsidDel="00BE4301">
          <w:rPr>
            <w:rFonts w:ascii="Times New Roman" w:hAnsi="Times New Roman" w:cs="Times New Roman"/>
          </w:rPr>
          <w:delText xml:space="preserve"> </w:delText>
        </w:r>
      </w:del>
      <w:del w:id="126" w:author="Villanueva Rosales, Natalia" w:date="2016-09-22T15:43:00Z">
        <w:r w:rsidDel="002F556D">
          <w:rPr>
            <w:rFonts w:ascii="Times New Roman" w:hAnsi="Times New Roman" w:cs="Times New Roman"/>
          </w:rPr>
          <w:delText xml:space="preserve">The last and final result was obtained by importing the GeoWeatherReport ontology into our main ontology, the GeoField Ontology. It was the goal of the scope of the project and it is really important because by processing the data we obtained into an ontology format we gain all the benefits of ontologies such as: </w:delText>
        </w:r>
      </w:del>
      <w:ins w:id="127" w:author="Villanueva Rosales, Natalia" w:date="2016-09-22T15:43:00Z">
        <w:r w:rsidR="002F556D">
          <w:rPr>
            <w:rFonts w:ascii="Times New Roman" w:hAnsi="Times New Roman" w:cs="Times New Roman"/>
          </w:rPr>
          <w:t xml:space="preserve">By integrating these data, we can ask questions that involve reasoning, </w:t>
        </w:r>
      </w:ins>
      <w:ins w:id="128" w:author="Villanueva Rosales, Natalia" w:date="2016-09-22T15:44:00Z">
        <w:r w:rsidR="002F556D">
          <w:rPr>
            <w:rFonts w:ascii="Times New Roman" w:hAnsi="Times New Roman" w:cs="Times New Roman"/>
          </w:rPr>
          <w:t>and answer questions that involve third-party data and domain knowledge provided by Geology experts.</w:t>
        </w:r>
      </w:ins>
      <w:ins w:id="129" w:author="Villanueva Rosales, Natalia" w:date="2016-09-22T15:50:00Z">
        <w:r w:rsidR="00BE4301">
          <w:rPr>
            <w:rFonts w:ascii="Times New Roman" w:hAnsi="Times New Roman" w:cs="Times New Roman"/>
          </w:rPr>
          <w:t xml:space="preserve"> </w:t>
        </w:r>
      </w:ins>
    </w:p>
    <w:p w14:paraId="09A7945A" w14:textId="77777777" w:rsidR="002F556D" w:rsidRDefault="002F556D" w:rsidP="0075628E">
      <w:pPr>
        <w:spacing w:before="120" w:after="120" w:line="240" w:lineRule="auto"/>
        <w:rPr>
          <w:ins w:id="130" w:author="Villanueva Rosales, Natalia" w:date="2016-09-22T15:46:00Z"/>
          <w:rFonts w:ascii="Times New Roman" w:hAnsi="Times New Roman" w:cs="Times New Roman"/>
        </w:rPr>
      </w:pPr>
    </w:p>
    <w:p w14:paraId="7CF2F9B6" w14:textId="77777777" w:rsidR="002F556D" w:rsidRPr="002F556D" w:rsidRDefault="002F556D" w:rsidP="0075628E">
      <w:pPr>
        <w:spacing w:before="120" w:after="120" w:line="240" w:lineRule="auto"/>
        <w:rPr>
          <w:ins w:id="131" w:author="Villanueva Rosales, Natalia" w:date="2016-09-22T15:46:00Z"/>
          <w:rFonts w:ascii="Times New Roman" w:hAnsi="Times New Roman" w:cs="Times New Roman"/>
          <w:b/>
          <w:bCs/>
          <w:rPrChange w:id="132" w:author="Villanueva Rosales, Natalia" w:date="2016-09-22T15:46:00Z">
            <w:rPr>
              <w:ins w:id="133" w:author="Villanueva Rosales, Natalia" w:date="2016-09-22T15:46:00Z"/>
              <w:rFonts w:ascii="Times New Roman" w:hAnsi="Times New Roman" w:cs="Times New Roman"/>
            </w:rPr>
          </w:rPrChange>
        </w:rPr>
      </w:pPr>
      <w:ins w:id="134" w:author="Villanueva Rosales, Natalia" w:date="2016-09-22T15:46:00Z">
        <w:r w:rsidRPr="002F556D">
          <w:rPr>
            <w:rFonts w:ascii="Times New Roman" w:hAnsi="Times New Roman" w:cs="Times New Roman"/>
            <w:b/>
            <w:bCs/>
            <w:rPrChange w:id="135" w:author="Villanueva Rosales, Natalia" w:date="2016-09-22T15:46:00Z">
              <w:rPr>
                <w:rFonts w:ascii="Times New Roman" w:hAnsi="Times New Roman" w:cs="Times New Roman"/>
              </w:rPr>
            </w:rPrChange>
          </w:rPr>
          <w:t>Future Work</w:t>
        </w:r>
      </w:ins>
    </w:p>
    <w:p w14:paraId="624E8338" w14:textId="62394679" w:rsidR="2FD1AB2E" w:rsidRDefault="002F556D" w:rsidP="0075628E">
      <w:pPr>
        <w:spacing w:before="120" w:after="120" w:line="240" w:lineRule="auto"/>
        <w:rPr>
          <w:rFonts w:ascii="Times New Roman" w:hAnsi="Times New Roman" w:cs="Times New Roman"/>
        </w:rPr>
      </w:pPr>
      <w:ins w:id="136" w:author="Villanueva Rosales, Natalia" w:date="2016-09-22T15:46:00Z">
        <w:r>
          <w:rPr>
            <w:rFonts w:ascii="Times New Roman" w:hAnsi="Times New Roman" w:cs="Times New Roman"/>
          </w:rPr>
          <w:t xml:space="preserve">The future work includes the integration of additional data sources to evaluate the extensibility of the developed tools and integrating input of users , initially Geology students, that can validate </w:t>
        </w:r>
      </w:ins>
      <w:ins w:id="137" w:author="Villanueva Rosales, Natalia" w:date="2016-09-22T15:47:00Z">
        <w:r w:rsidR="00BE4301">
          <w:rPr>
            <w:rFonts w:ascii="Times New Roman" w:hAnsi="Times New Roman" w:cs="Times New Roman"/>
          </w:rPr>
          <w:t xml:space="preserve">the integrated data as well as inference drawn using the ontologies </w:t>
        </w:r>
      </w:ins>
      <w:ins w:id="138" w:author="Villanueva Rosales, Natalia" w:date="2016-09-22T15:46:00Z">
        <w:r>
          <w:rPr>
            <w:rFonts w:ascii="Times New Roman" w:hAnsi="Times New Roman" w:cs="Times New Roman"/>
          </w:rPr>
          <w:t>from the domain perspective</w:t>
        </w:r>
      </w:ins>
      <w:ins w:id="139" w:author="Villanueva Rosales, Natalia" w:date="2016-09-22T15:48:00Z">
        <w:r w:rsidR="00BE4301">
          <w:rPr>
            <w:rFonts w:ascii="Times New Roman" w:hAnsi="Times New Roman" w:cs="Times New Roman"/>
          </w:rPr>
          <w:t>.</w:t>
        </w:r>
      </w:ins>
      <w:ins w:id="140" w:author="Villanueva Rosales, Natalia" w:date="2016-09-22T15:46:00Z">
        <w:r>
          <w:rPr>
            <w:rFonts w:ascii="Times New Roman" w:hAnsi="Times New Roman" w:cs="Times New Roman"/>
          </w:rPr>
          <w:t xml:space="preserve"> </w:t>
        </w:r>
      </w:ins>
      <w:del w:id="141" w:author="Villanueva Rosales, Natalia" w:date="2016-09-22T15:44:00Z">
        <w:r w:rsidR="00DF3988" w:rsidDel="002F556D">
          <w:rPr>
            <w:rFonts w:ascii="Times New Roman" w:hAnsi="Times New Roman" w:cs="Times New Roman"/>
          </w:rPr>
          <w:delText>Reusing the domain knowledge, obtain explicit knowle</w:delText>
        </w:r>
        <w:r w:rsidR="00E74122" w:rsidDel="002F556D">
          <w:rPr>
            <w:rFonts w:ascii="Times New Roman" w:hAnsi="Times New Roman" w:cs="Times New Roman"/>
          </w:rPr>
          <w:delText>dge, obtain implicit knowledge, etc.</w:delText>
        </w:r>
      </w:del>
    </w:p>
    <w:p w14:paraId="3244CDD2" w14:textId="1DD3801B" w:rsidR="00E74122" w:rsidDel="002F556D" w:rsidRDefault="00E74122" w:rsidP="00567CB0">
      <w:pPr>
        <w:spacing w:before="120" w:after="120" w:line="240" w:lineRule="auto"/>
        <w:rPr>
          <w:del w:id="142" w:author="Villanueva Rosales, Natalia" w:date="2016-09-22T15:44:00Z"/>
          <w:rFonts w:ascii="Times New Roman" w:hAnsi="Times New Roman" w:cs="Times New Roman"/>
        </w:rPr>
      </w:pPr>
    </w:p>
    <w:p w14:paraId="631A5A03" w14:textId="77777777" w:rsidR="00E74122" w:rsidRPr="00B452A9" w:rsidRDefault="00E74122" w:rsidP="00567CB0">
      <w:pPr>
        <w:spacing w:before="120" w:after="120" w:line="240" w:lineRule="auto"/>
        <w:rPr>
          <w:rFonts w:ascii="Times New Roman" w:hAnsi="Times New Roman" w:cs="Times New Roman"/>
          <w:bCs/>
        </w:rPr>
      </w:pPr>
      <w:r w:rsidRPr="0075628E">
        <w:rPr>
          <w:rFonts w:ascii="Times New Roman" w:hAnsi="Times New Roman" w:cs="Times New Roman"/>
          <w:b/>
          <w:bCs/>
        </w:rPr>
        <w:t>Keywords:</w:t>
      </w:r>
      <w:r w:rsidRPr="00B452A9">
        <w:rPr>
          <w:rFonts w:ascii="Times New Roman" w:hAnsi="Times New Roman" w:cs="Times New Roman"/>
          <w:bCs/>
        </w:rPr>
        <w:t xml:space="preserve"> Ontology, Web Ontology Language (OWL), Extensive Markup Language (XML), Parsing, </w:t>
      </w:r>
      <w:r>
        <w:rPr>
          <w:rFonts w:ascii="Times New Roman" w:hAnsi="Times New Roman" w:cs="Times New Roman"/>
          <w:bCs/>
        </w:rPr>
        <w:t>Document Object Model (DOM)</w:t>
      </w:r>
    </w:p>
    <w:p w14:paraId="4359B24F" w14:textId="2BFF9B28" w:rsidR="00E74122" w:rsidDel="002F556D" w:rsidRDefault="00E74122" w:rsidP="2FD1AB2E">
      <w:pPr>
        <w:spacing w:after="0" w:line="240" w:lineRule="auto"/>
        <w:rPr>
          <w:del w:id="143" w:author="Villanueva Rosales, Natalia" w:date="2016-09-22T15:45:00Z"/>
          <w:rFonts w:ascii="Times New Roman" w:hAnsi="Times New Roman" w:cs="Times New Roman"/>
        </w:rPr>
      </w:pPr>
    </w:p>
    <w:p w14:paraId="7B9B75F9" w14:textId="77777777" w:rsidR="00DF3988" w:rsidRPr="00B452A9" w:rsidRDefault="00DF3988" w:rsidP="2FD1AB2E">
      <w:pPr>
        <w:spacing w:after="0" w:line="240" w:lineRule="auto"/>
        <w:rPr>
          <w:rFonts w:ascii="Times New Roman" w:hAnsi="Times New Roman" w:cs="Times New Roman"/>
        </w:rPr>
      </w:pPr>
    </w:p>
    <w:p w14:paraId="30E7AB45" w14:textId="4A2FEF64" w:rsidR="00330E6A" w:rsidRDefault="00BE4301" w:rsidP="005E7CBF">
      <w:pPr>
        <w:spacing w:after="0" w:line="240" w:lineRule="auto"/>
        <w:rPr>
          <w:rFonts w:ascii="Times New Roman" w:hAnsi="Times New Roman" w:cs="Times New Roman"/>
        </w:rPr>
      </w:pPr>
      <w:del w:id="144" w:author="Villanueva Rosales, Natalia" w:date="2016-09-22T15:45:00Z">
        <w:r w:rsidDel="002F556D">
          <w:fldChar w:fldCharType="begin"/>
        </w:r>
        <w:r w:rsidDel="002F556D">
          <w:delInstrText xml:space="preserve"> HYPERLINK "http://www.semantic-web-journal.net/sites/default/files/swj107_2.pdf" </w:delInstrText>
        </w:r>
        <w:r w:rsidDel="002F556D">
          <w:fldChar w:fldCharType="separate"/>
        </w:r>
        <w:r w:rsidR="00330E6A" w:rsidRPr="009F4B40" w:rsidDel="002F556D">
          <w:rPr>
            <w:rStyle w:val="Hyperlink"/>
            <w:rFonts w:ascii="Times New Roman" w:hAnsi="Times New Roman" w:cs="Times New Roman"/>
          </w:rPr>
          <w:delText>http://www.semantic-web-journal.net/sites/default/files/swj107_2.pdf</w:delText>
        </w:r>
        <w:r w:rsidDel="002F556D">
          <w:rPr>
            <w:rStyle w:val="Hyperlink"/>
            <w:rFonts w:ascii="Times New Roman" w:hAnsi="Times New Roman" w:cs="Times New Roman"/>
          </w:rPr>
          <w:fldChar w:fldCharType="end"/>
        </w:r>
      </w:del>
      <w:r w:rsidR="00330E6A">
        <w:rPr>
          <w:rFonts w:ascii="Times New Roman" w:hAnsi="Times New Roman" w:cs="Times New Roman"/>
        </w:rPr>
        <w:tab/>
      </w:r>
    </w:p>
    <w:p w14:paraId="006FC289" w14:textId="446E4A98" w:rsidR="00330E6A" w:rsidDel="002F556D" w:rsidRDefault="00BE4301" w:rsidP="005E7CBF">
      <w:pPr>
        <w:spacing w:after="0" w:line="240" w:lineRule="auto"/>
        <w:rPr>
          <w:del w:id="145" w:author="Villanueva Rosales, Natalia" w:date="2016-09-22T15:40:00Z"/>
          <w:rFonts w:ascii="Times New Roman" w:hAnsi="Times New Roman" w:cs="Times New Roman"/>
        </w:rPr>
      </w:pPr>
      <w:del w:id="146" w:author="Villanueva Rosales, Natalia" w:date="2016-09-22T15:40:00Z">
        <w:r w:rsidDel="002F556D">
          <w:fldChar w:fldCharType="begin"/>
        </w:r>
        <w:r w:rsidDel="002F556D">
          <w:delInstrText xml:space="preserve"> HYPERLINK "http://owlapi.sourceforge.net/" </w:delInstrText>
        </w:r>
        <w:r w:rsidDel="002F556D">
          <w:fldChar w:fldCharType="separate"/>
        </w:r>
        <w:r w:rsidR="00330E6A" w:rsidRPr="00175C23" w:rsidDel="002F556D">
          <w:rPr>
            <w:rStyle w:val="Hyperlink"/>
            <w:rFonts w:ascii="Times New Roman" w:hAnsi="Times New Roman" w:cs="Times New Roman"/>
          </w:rPr>
          <w:delText>http://owlapi.sourceforge.net/</w:delText>
        </w:r>
        <w:r w:rsidDel="002F556D">
          <w:rPr>
            <w:rStyle w:val="Hyperlink"/>
            <w:rFonts w:ascii="Times New Roman" w:hAnsi="Times New Roman" w:cs="Times New Roman"/>
          </w:rPr>
          <w:fldChar w:fldCharType="end"/>
        </w:r>
      </w:del>
    </w:p>
    <w:p w14:paraId="318E946E" w14:textId="58F3F2EB" w:rsidR="00330E6A" w:rsidDel="002F556D" w:rsidRDefault="00BE4301" w:rsidP="005E7CBF">
      <w:pPr>
        <w:spacing w:after="0" w:line="240" w:lineRule="auto"/>
        <w:rPr>
          <w:del w:id="147" w:author="Villanueva Rosales, Natalia" w:date="2016-09-22T15:45:00Z"/>
          <w:rFonts w:ascii="Times New Roman" w:hAnsi="Times New Roman" w:cs="Times New Roman"/>
        </w:rPr>
      </w:pPr>
      <w:del w:id="148" w:author="Villanueva Rosales, Natalia" w:date="2016-09-22T15:45:00Z">
        <w:r w:rsidDel="002F556D">
          <w:fldChar w:fldCharType="begin"/>
        </w:r>
        <w:r w:rsidDel="002F556D">
          <w:delInstrText xml:space="preserve"> HYPERLINK "https://docs.oracle.com/javase/tutorial/jaxp/dom/" </w:delInstrText>
        </w:r>
        <w:r w:rsidDel="002F556D">
          <w:fldChar w:fldCharType="separate"/>
        </w:r>
        <w:r w:rsidR="00330E6A" w:rsidRPr="00175C23" w:rsidDel="002F556D">
          <w:rPr>
            <w:rStyle w:val="Hyperlink"/>
            <w:rFonts w:ascii="Times New Roman" w:hAnsi="Times New Roman" w:cs="Times New Roman"/>
          </w:rPr>
          <w:delText>https://docs.oracle.com/javase/tutorial/jaxp/dom/</w:delText>
        </w:r>
        <w:r w:rsidDel="002F556D">
          <w:rPr>
            <w:rStyle w:val="Hyperlink"/>
            <w:rFonts w:ascii="Times New Roman" w:hAnsi="Times New Roman" w:cs="Times New Roman"/>
          </w:rPr>
          <w:fldChar w:fldCharType="end"/>
        </w:r>
      </w:del>
    </w:p>
    <w:p w14:paraId="69513C71" w14:textId="77777777" w:rsidR="00330E6A" w:rsidRPr="00B452A9" w:rsidRDefault="00330E6A" w:rsidP="005E7CBF">
      <w:pPr>
        <w:spacing w:after="0" w:line="240" w:lineRule="auto"/>
        <w:rPr>
          <w:rFonts w:ascii="Times New Roman" w:hAnsi="Times New Roman" w:cs="Times New Roman"/>
        </w:rPr>
      </w:pPr>
    </w:p>
    <w:p w14:paraId="23729D2A" w14:textId="402B73E9" w:rsidR="00AA2547" w:rsidRPr="00B452A9" w:rsidRDefault="00AA2547" w:rsidP="005E7CBF">
      <w:pPr>
        <w:spacing w:after="0" w:line="240" w:lineRule="auto"/>
        <w:rPr>
          <w:rFonts w:ascii="Times New Roman" w:hAnsi="Times New Roman" w:cs="Times New Roman"/>
        </w:rPr>
      </w:pPr>
    </w:p>
    <w:p w14:paraId="4B0E1FF9" w14:textId="04FC12B7" w:rsidR="00E74122" w:rsidRDefault="00E74122">
      <w:pPr>
        <w:rPr>
          <w:rFonts w:ascii="Times New Roman" w:hAnsi="Times New Roman" w:cs="Times New Roman"/>
        </w:rPr>
      </w:pPr>
      <w:r>
        <w:rPr>
          <w:rFonts w:ascii="Times New Roman" w:hAnsi="Times New Roman" w:cs="Times New Roman"/>
        </w:rPr>
        <w:br w:type="page"/>
      </w:r>
    </w:p>
    <w:p w14:paraId="76F306D1" w14:textId="77777777" w:rsidR="00363B9F" w:rsidRPr="00B452A9" w:rsidRDefault="00363B9F" w:rsidP="005E7CBF">
      <w:pPr>
        <w:spacing w:after="0" w:line="240" w:lineRule="auto"/>
        <w:rPr>
          <w:rFonts w:ascii="Times New Roman" w:hAnsi="Times New Roman" w:cs="Times New Roman"/>
        </w:rPr>
      </w:pPr>
      <w:r w:rsidRPr="00B452A9">
        <w:rPr>
          <w:rFonts w:ascii="Times New Roman" w:hAnsi="Times New Roman" w:cs="Times New Roman"/>
          <w:noProof/>
        </w:rPr>
        <w:lastRenderedPageBreak/>
        <w:drawing>
          <wp:inline distT="0" distB="0" distL="0" distR="0" wp14:anchorId="6699CDAD" wp14:editId="0B8FB26D">
            <wp:extent cx="5943600"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1505"/>
                    </a:xfrm>
                    <a:prstGeom prst="rect">
                      <a:avLst/>
                    </a:prstGeom>
                  </pic:spPr>
                </pic:pic>
              </a:graphicData>
            </a:graphic>
          </wp:inline>
        </w:drawing>
      </w:r>
    </w:p>
    <w:p w14:paraId="613CDE82" w14:textId="77777777" w:rsidR="00363B9F" w:rsidRPr="00B452A9" w:rsidRDefault="00363B9F" w:rsidP="005E7CBF">
      <w:pPr>
        <w:spacing w:after="0" w:line="240" w:lineRule="auto"/>
        <w:rPr>
          <w:rFonts w:ascii="Times New Roman" w:eastAsia="Times New Roman" w:hAnsi="Times New Roman" w:cs="Times New Roman"/>
        </w:rPr>
      </w:pPr>
      <w:r w:rsidRPr="00B452A9">
        <w:rPr>
          <w:rFonts w:ascii="Times New Roman" w:eastAsia="Times New Roman" w:hAnsi="Times New Roman" w:cs="Times New Roman"/>
          <w:noProof/>
        </w:rPr>
        <w:drawing>
          <wp:inline distT="0" distB="0" distL="0" distR="0" wp14:anchorId="313609AD" wp14:editId="07777777">
            <wp:extent cx="3150235" cy="1141730"/>
            <wp:effectExtent l="0" t="0" r="0" b="1270"/>
            <wp:docPr id="4" name="Picture 4" descr="https://lh5.googleusercontent.com/53J693WuLHnRuTXZx0tfbrFXN40gQ1x5k3Z6mbOGoZfF6HidW49zBfX1PxVi18oc3OCitKLwq167t_8y3Of-8i-8iY9ufByUU4k_MUV4zgpd6E7MI2qnw5dAYwsKaIMb8kNRCud89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3J693WuLHnRuTXZx0tfbrFXN40gQ1x5k3Z6mbOGoZfF6HidW49zBfX1PxVi18oc3OCitKLwq167t_8y3Of-8i-8iY9ufByUU4k_MUV4zgpd6E7MI2qnw5dAYwsKaIMb8kNRCud897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235" cy="1141730"/>
                    </a:xfrm>
                    <a:prstGeom prst="rect">
                      <a:avLst/>
                    </a:prstGeom>
                    <a:noFill/>
                    <a:ln>
                      <a:noFill/>
                    </a:ln>
                  </pic:spPr>
                </pic:pic>
              </a:graphicData>
            </a:graphic>
          </wp:inline>
        </w:drawing>
      </w:r>
    </w:p>
    <w:p w14:paraId="4ECB2AD3" w14:textId="77777777" w:rsidR="003C39B1" w:rsidRPr="00B452A9" w:rsidRDefault="003C39B1" w:rsidP="005E7CBF">
      <w:pPr>
        <w:spacing w:after="0" w:line="240" w:lineRule="auto"/>
        <w:rPr>
          <w:rFonts w:ascii="Times New Roman" w:eastAsia="Times New Roman" w:hAnsi="Times New Roman" w:cs="Times New Roman"/>
        </w:rPr>
      </w:pPr>
      <w:r w:rsidRPr="00B452A9">
        <w:rPr>
          <w:rFonts w:ascii="Times New Roman" w:hAnsi="Times New Roman" w:cs="Times New Roman"/>
          <w:noProof/>
        </w:rPr>
        <w:drawing>
          <wp:anchor distT="0" distB="0" distL="114300" distR="114300" simplePos="0" relativeHeight="251662336" behindDoc="0" locked="0" layoutInCell="1" allowOverlap="1" wp14:anchorId="477BDF76" wp14:editId="763893B8">
            <wp:simplePos x="0" y="0"/>
            <wp:positionH relativeFrom="margin">
              <wp:posOffset>0</wp:posOffset>
            </wp:positionH>
            <wp:positionV relativeFrom="paragraph">
              <wp:posOffset>-635</wp:posOffset>
            </wp:positionV>
            <wp:extent cx="5943600" cy="4178935"/>
            <wp:effectExtent l="0" t="0" r="0" b="0"/>
            <wp:wrapNone/>
            <wp:docPr id="49" name="Picture 48"/>
            <wp:cNvGraphicFramePr/>
            <a:graphic xmlns:a="http://schemas.openxmlformats.org/drawingml/2006/main">
              <a:graphicData uri="http://schemas.openxmlformats.org/drawingml/2006/picture">
                <pic:pic xmlns:pic="http://schemas.openxmlformats.org/drawingml/2006/picture">
                  <pic:nvPicPr>
                    <pic:cNvPr id="49" name="Picture 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anchor>
        </w:drawing>
      </w:r>
    </w:p>
    <w:p w14:paraId="3D703F44" w14:textId="77777777" w:rsidR="00F25249" w:rsidRPr="00B452A9" w:rsidRDefault="00FE3013" w:rsidP="005E7CBF">
      <w:pPr>
        <w:spacing w:after="0" w:line="240" w:lineRule="auto"/>
        <w:rPr>
          <w:rFonts w:ascii="Times New Roman" w:hAnsi="Times New Roman" w:cs="Times New Roman"/>
        </w:rPr>
      </w:pPr>
      <w:r w:rsidRPr="00B452A9">
        <w:rPr>
          <w:rFonts w:ascii="Times New Roman" w:hAnsi="Times New Roman" w:cs="Times New Roman"/>
          <w:noProof/>
        </w:rPr>
        <w:lastRenderedPageBreak/>
        <w:drawing>
          <wp:inline distT="0" distB="0" distL="0" distR="0" wp14:anchorId="1443DBC0" wp14:editId="07777777">
            <wp:extent cx="6944995" cy="1316355"/>
            <wp:effectExtent l="0" t="0" r="8255" b="0"/>
            <wp:docPr id="5" name="Picture 5" descr="https://lh4.googleusercontent.com/TbkV38vBVZKg6w5VT_qUPT74eDoJPdZDspprbPmAbuvPzCNyXw3ReQrtiFI1jMhhgCgJTFqCXo-ru3mAEht5HMOZCghJFYlSPyXPwa7DlzZbOj7OZiDq_fHeRbtitgfb5-97GF7v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bkV38vBVZKg6w5VT_qUPT74eDoJPdZDspprbPmAbuvPzCNyXw3ReQrtiFI1jMhhgCgJTFqCXo-ru3mAEht5HMOZCghJFYlSPyXPwa7DlzZbOj7OZiDq_fHeRbtitgfb5-97GF7vUt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4995" cy="1316355"/>
                    </a:xfrm>
                    <a:prstGeom prst="rect">
                      <a:avLst/>
                    </a:prstGeom>
                    <a:noFill/>
                    <a:ln>
                      <a:noFill/>
                    </a:ln>
                  </pic:spPr>
                </pic:pic>
              </a:graphicData>
            </a:graphic>
          </wp:inline>
        </w:drawing>
      </w:r>
      <w:r w:rsidRPr="00B452A9">
        <w:rPr>
          <w:rFonts w:ascii="Times New Roman" w:hAnsi="Times New Roman" w:cs="Times New Roman"/>
          <w:noProof/>
        </w:rPr>
        <w:drawing>
          <wp:inline distT="0" distB="0" distL="0" distR="0" wp14:anchorId="7506623C" wp14:editId="07777777">
            <wp:extent cx="2859405" cy="3546475"/>
            <wp:effectExtent l="0" t="0" r="0" b="0"/>
            <wp:docPr id="3" name="Picture 3" descr="https://lh3.googleusercontent.com/MePoTOCqm1-DBJ1CoU7basteEoxsFW9TE87UKNyRqtPb9B7Pbh0ApdZU2dGmCS79ndgTJ9B34S4bOLv1xf3HdYIKdeHIijj8wqM3qiALeoFoysF2ojIzn4tnp1bbyImxTjIP6iMSk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ePoTOCqm1-DBJ1CoU7basteEoxsFW9TE87UKNyRqtPb9B7Pbh0ApdZU2dGmCS79ndgTJ9B34S4bOLv1xf3HdYIKdeHIijj8wqM3qiALeoFoysF2ojIzn4tnp1bbyImxTjIP6iMSkK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3546475"/>
                    </a:xfrm>
                    <a:prstGeom prst="rect">
                      <a:avLst/>
                    </a:prstGeom>
                    <a:noFill/>
                    <a:ln>
                      <a:noFill/>
                    </a:ln>
                  </pic:spPr>
                </pic:pic>
              </a:graphicData>
            </a:graphic>
          </wp:inline>
        </w:drawing>
      </w:r>
      <w:r w:rsidRPr="00B452A9">
        <w:rPr>
          <w:rFonts w:ascii="Times New Roman" w:hAnsi="Times New Roman" w:cs="Times New Roman"/>
          <w:noProof/>
        </w:rPr>
        <w:drawing>
          <wp:inline distT="0" distB="0" distL="0" distR="0" wp14:anchorId="493BE6D7" wp14:editId="07777777">
            <wp:extent cx="8202930" cy="3113405"/>
            <wp:effectExtent l="0" t="0" r="7620" b="0"/>
            <wp:docPr id="2" name="Picture 2" descr="https://lh5.googleusercontent.com/pBYTxULYkaJQSfZlxgwgw1dBiklDmw52W8Vw_qHRcywCY_fSCRPUXVzk5bGaLu58hBUb0oItoGG95D9wV2dkEKxo1enBatvMgoWmooIAxk41iS7dNEqrzqAC_GISW-o4Nansk5355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BYTxULYkaJQSfZlxgwgw1dBiklDmw52W8Vw_qHRcywCY_fSCRPUXVzk5bGaLu58hBUb0oItoGG95D9wV2dkEKxo1enBatvMgoWmooIAxk41iS7dNEqrzqAC_GISW-o4Nansk5355_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02930" cy="3113405"/>
                    </a:xfrm>
                    <a:prstGeom prst="rect">
                      <a:avLst/>
                    </a:prstGeom>
                    <a:noFill/>
                    <a:ln>
                      <a:noFill/>
                    </a:ln>
                  </pic:spPr>
                </pic:pic>
              </a:graphicData>
            </a:graphic>
          </wp:inline>
        </w:drawing>
      </w:r>
      <w:r w:rsidR="00AA2547" w:rsidRPr="00B452A9">
        <w:rPr>
          <w:rFonts w:ascii="Times New Roman" w:hAnsi="Times New Roman" w:cs="Times New Roman"/>
          <w:noProof/>
        </w:rPr>
        <w:drawing>
          <wp:anchor distT="0" distB="0" distL="114300" distR="114300" simplePos="0" relativeHeight="251660288" behindDoc="0" locked="0" layoutInCell="1" allowOverlap="1" wp14:anchorId="29CEF4EB" wp14:editId="2FDCB99A">
            <wp:simplePos x="0" y="0"/>
            <wp:positionH relativeFrom="column">
              <wp:posOffset>13183870</wp:posOffset>
            </wp:positionH>
            <wp:positionV relativeFrom="paragraph">
              <wp:posOffset>86995</wp:posOffset>
            </wp:positionV>
            <wp:extent cx="5943600" cy="3268980"/>
            <wp:effectExtent l="0" t="0" r="0" b="7620"/>
            <wp:wrapNone/>
            <wp:docPr id="50" name="Picture 49"/>
            <wp:cNvGraphicFramePr/>
            <a:graphic xmlns:a="http://schemas.openxmlformats.org/drawingml/2006/main">
              <a:graphicData uri="http://schemas.openxmlformats.org/drawingml/2006/picture">
                <pic:pic xmlns:pic="http://schemas.openxmlformats.org/drawingml/2006/picture">
                  <pic:nvPicPr>
                    <pic:cNvPr id="50" name="Picture 49"/>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anchor>
        </w:drawing>
      </w:r>
    </w:p>
    <w:sectPr w:rsidR="00F25249" w:rsidRPr="00B4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081C"/>
    <w:multiLevelType w:val="hybridMultilevel"/>
    <w:tmpl w:val="7656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A6FAA"/>
    <w:multiLevelType w:val="multilevel"/>
    <w:tmpl w:val="1768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F5AA7"/>
    <w:multiLevelType w:val="hybridMultilevel"/>
    <w:tmpl w:val="23500BCA"/>
    <w:lvl w:ilvl="0" w:tplc="B21209D2">
      <w:start w:val="1"/>
      <w:numFmt w:val="bullet"/>
      <w:lvlText w:val=""/>
      <w:lvlJc w:val="left"/>
      <w:pPr>
        <w:ind w:left="720" w:hanging="360"/>
      </w:pPr>
      <w:rPr>
        <w:rFonts w:ascii="Symbol" w:hAnsi="Symbol" w:hint="default"/>
      </w:rPr>
    </w:lvl>
    <w:lvl w:ilvl="1" w:tplc="17D80B22">
      <w:start w:val="1"/>
      <w:numFmt w:val="bullet"/>
      <w:lvlText w:val="o"/>
      <w:lvlJc w:val="left"/>
      <w:pPr>
        <w:ind w:left="1440" w:hanging="360"/>
      </w:pPr>
      <w:rPr>
        <w:rFonts w:ascii="Courier New" w:hAnsi="Courier New" w:hint="default"/>
      </w:rPr>
    </w:lvl>
    <w:lvl w:ilvl="2" w:tplc="60868A78">
      <w:start w:val="1"/>
      <w:numFmt w:val="bullet"/>
      <w:lvlText w:val=""/>
      <w:lvlJc w:val="left"/>
      <w:pPr>
        <w:ind w:left="2160" w:hanging="360"/>
      </w:pPr>
      <w:rPr>
        <w:rFonts w:ascii="Wingdings" w:hAnsi="Wingdings" w:hint="default"/>
      </w:rPr>
    </w:lvl>
    <w:lvl w:ilvl="3" w:tplc="918079B0">
      <w:start w:val="1"/>
      <w:numFmt w:val="bullet"/>
      <w:lvlText w:val=""/>
      <w:lvlJc w:val="left"/>
      <w:pPr>
        <w:ind w:left="2880" w:hanging="360"/>
      </w:pPr>
      <w:rPr>
        <w:rFonts w:ascii="Symbol" w:hAnsi="Symbol" w:hint="default"/>
      </w:rPr>
    </w:lvl>
    <w:lvl w:ilvl="4" w:tplc="E4FACFDC">
      <w:start w:val="1"/>
      <w:numFmt w:val="bullet"/>
      <w:lvlText w:val="o"/>
      <w:lvlJc w:val="left"/>
      <w:pPr>
        <w:ind w:left="3600" w:hanging="360"/>
      </w:pPr>
      <w:rPr>
        <w:rFonts w:ascii="Courier New" w:hAnsi="Courier New" w:hint="default"/>
      </w:rPr>
    </w:lvl>
    <w:lvl w:ilvl="5" w:tplc="BB785A02">
      <w:start w:val="1"/>
      <w:numFmt w:val="bullet"/>
      <w:lvlText w:val=""/>
      <w:lvlJc w:val="left"/>
      <w:pPr>
        <w:ind w:left="4320" w:hanging="360"/>
      </w:pPr>
      <w:rPr>
        <w:rFonts w:ascii="Wingdings" w:hAnsi="Wingdings" w:hint="default"/>
      </w:rPr>
    </w:lvl>
    <w:lvl w:ilvl="6" w:tplc="7FAEC4B6">
      <w:start w:val="1"/>
      <w:numFmt w:val="bullet"/>
      <w:lvlText w:val=""/>
      <w:lvlJc w:val="left"/>
      <w:pPr>
        <w:ind w:left="5040" w:hanging="360"/>
      </w:pPr>
      <w:rPr>
        <w:rFonts w:ascii="Symbol" w:hAnsi="Symbol" w:hint="default"/>
      </w:rPr>
    </w:lvl>
    <w:lvl w:ilvl="7" w:tplc="059CAF1C">
      <w:start w:val="1"/>
      <w:numFmt w:val="bullet"/>
      <w:lvlText w:val="o"/>
      <w:lvlJc w:val="left"/>
      <w:pPr>
        <w:ind w:left="5760" w:hanging="360"/>
      </w:pPr>
      <w:rPr>
        <w:rFonts w:ascii="Courier New" w:hAnsi="Courier New" w:hint="default"/>
      </w:rPr>
    </w:lvl>
    <w:lvl w:ilvl="8" w:tplc="3EBACE1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llanueva Rosales, Natalia">
    <w15:presenceInfo w15:providerId="AD" w15:userId="S-1-5-21-24445035-1449287043-316617838-328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47"/>
    <w:rsid w:val="0005008C"/>
    <w:rsid w:val="00153E05"/>
    <w:rsid w:val="001760C3"/>
    <w:rsid w:val="00260E48"/>
    <w:rsid w:val="00294089"/>
    <w:rsid w:val="002F556D"/>
    <w:rsid w:val="00330E6A"/>
    <w:rsid w:val="00355F15"/>
    <w:rsid w:val="00363B9F"/>
    <w:rsid w:val="003C39B1"/>
    <w:rsid w:val="00435312"/>
    <w:rsid w:val="00502F90"/>
    <w:rsid w:val="00567CB0"/>
    <w:rsid w:val="005E7CBF"/>
    <w:rsid w:val="0075628E"/>
    <w:rsid w:val="00847C70"/>
    <w:rsid w:val="00907237"/>
    <w:rsid w:val="00A27BCE"/>
    <w:rsid w:val="00AA2547"/>
    <w:rsid w:val="00B452A9"/>
    <w:rsid w:val="00BA4C7C"/>
    <w:rsid w:val="00BC3B48"/>
    <w:rsid w:val="00BE4301"/>
    <w:rsid w:val="00C717AB"/>
    <w:rsid w:val="00D36FF3"/>
    <w:rsid w:val="00D45118"/>
    <w:rsid w:val="00DF3988"/>
    <w:rsid w:val="00E67553"/>
    <w:rsid w:val="00E74122"/>
    <w:rsid w:val="00E820B0"/>
    <w:rsid w:val="00E951C6"/>
    <w:rsid w:val="00F25249"/>
    <w:rsid w:val="00FE3013"/>
    <w:rsid w:val="2FD1A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AC36"/>
  <w15:chartTrackingRefBased/>
  <w15:docId w15:val="{909813EC-FD39-4102-AF05-277DC385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E48"/>
    <w:rPr>
      <w:color w:val="0563C1" w:themeColor="hyperlink"/>
      <w:u w:val="single"/>
    </w:rPr>
  </w:style>
  <w:style w:type="paragraph" w:styleId="ListParagraph">
    <w:name w:val="List Paragraph"/>
    <w:basedOn w:val="Normal"/>
    <w:uiPriority w:val="34"/>
    <w:qFormat/>
    <w:rsid w:val="00C717AB"/>
    <w:pPr>
      <w:ind w:left="720"/>
      <w:contextualSpacing/>
    </w:pPr>
  </w:style>
  <w:style w:type="character" w:customStyle="1" w:styleId="apple-converted-space">
    <w:name w:val="apple-converted-space"/>
    <w:basedOn w:val="DefaultParagraphFont"/>
    <w:rsid w:val="00E951C6"/>
  </w:style>
  <w:style w:type="paragraph" w:styleId="BalloonText">
    <w:name w:val="Balloon Text"/>
    <w:basedOn w:val="Normal"/>
    <w:link w:val="BalloonTextChar"/>
    <w:uiPriority w:val="99"/>
    <w:semiHidden/>
    <w:unhideWhenUsed/>
    <w:rsid w:val="00E82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0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1740">
      <w:bodyDiv w:val="1"/>
      <w:marLeft w:val="0"/>
      <w:marRight w:val="0"/>
      <w:marTop w:val="0"/>
      <w:marBottom w:val="0"/>
      <w:divBdr>
        <w:top w:val="none" w:sz="0" w:space="0" w:color="auto"/>
        <w:left w:val="none" w:sz="0" w:space="0" w:color="auto"/>
        <w:bottom w:val="none" w:sz="0" w:space="0" w:color="auto"/>
        <w:right w:val="none" w:sz="0" w:space="0" w:color="auto"/>
      </w:divBdr>
    </w:div>
    <w:div w:id="272636887">
      <w:bodyDiv w:val="1"/>
      <w:marLeft w:val="0"/>
      <w:marRight w:val="0"/>
      <w:marTop w:val="0"/>
      <w:marBottom w:val="0"/>
      <w:divBdr>
        <w:top w:val="none" w:sz="0" w:space="0" w:color="auto"/>
        <w:left w:val="none" w:sz="0" w:space="0" w:color="auto"/>
        <w:bottom w:val="none" w:sz="0" w:space="0" w:color="auto"/>
        <w:right w:val="none" w:sz="0" w:space="0" w:color="auto"/>
      </w:divBdr>
    </w:div>
    <w:div w:id="452870478">
      <w:bodyDiv w:val="1"/>
      <w:marLeft w:val="0"/>
      <w:marRight w:val="0"/>
      <w:marTop w:val="0"/>
      <w:marBottom w:val="0"/>
      <w:divBdr>
        <w:top w:val="none" w:sz="0" w:space="0" w:color="auto"/>
        <w:left w:val="none" w:sz="0" w:space="0" w:color="auto"/>
        <w:bottom w:val="none" w:sz="0" w:space="0" w:color="auto"/>
        <w:right w:val="none" w:sz="0" w:space="0" w:color="auto"/>
      </w:divBdr>
    </w:div>
    <w:div w:id="760302363">
      <w:bodyDiv w:val="1"/>
      <w:marLeft w:val="0"/>
      <w:marRight w:val="0"/>
      <w:marTop w:val="0"/>
      <w:marBottom w:val="0"/>
      <w:divBdr>
        <w:top w:val="none" w:sz="0" w:space="0" w:color="auto"/>
        <w:left w:val="none" w:sz="0" w:space="0" w:color="auto"/>
        <w:bottom w:val="none" w:sz="0" w:space="0" w:color="auto"/>
        <w:right w:val="none" w:sz="0" w:space="0" w:color="auto"/>
      </w:divBdr>
    </w:div>
    <w:div w:id="892232243">
      <w:bodyDiv w:val="1"/>
      <w:marLeft w:val="0"/>
      <w:marRight w:val="0"/>
      <w:marTop w:val="0"/>
      <w:marBottom w:val="0"/>
      <w:divBdr>
        <w:top w:val="none" w:sz="0" w:space="0" w:color="auto"/>
        <w:left w:val="none" w:sz="0" w:space="0" w:color="auto"/>
        <w:bottom w:val="none" w:sz="0" w:space="0" w:color="auto"/>
        <w:right w:val="none" w:sz="0" w:space="0" w:color="auto"/>
      </w:divBdr>
    </w:div>
    <w:div w:id="1517690330">
      <w:bodyDiv w:val="1"/>
      <w:marLeft w:val="0"/>
      <w:marRight w:val="0"/>
      <w:marTop w:val="0"/>
      <w:marBottom w:val="0"/>
      <w:divBdr>
        <w:top w:val="none" w:sz="0" w:space="0" w:color="auto"/>
        <w:left w:val="none" w:sz="0" w:space="0" w:color="auto"/>
        <w:bottom w:val="none" w:sz="0" w:space="0" w:color="auto"/>
        <w:right w:val="none" w:sz="0" w:space="0" w:color="auto"/>
      </w:divBdr>
    </w:div>
    <w:div w:id="1679690773">
      <w:bodyDiv w:val="1"/>
      <w:marLeft w:val="0"/>
      <w:marRight w:val="0"/>
      <w:marTop w:val="0"/>
      <w:marBottom w:val="0"/>
      <w:divBdr>
        <w:top w:val="none" w:sz="0" w:space="0" w:color="auto"/>
        <w:left w:val="none" w:sz="0" w:space="0" w:color="auto"/>
        <w:bottom w:val="none" w:sz="0" w:space="0" w:color="auto"/>
        <w:right w:val="none" w:sz="0" w:space="0" w:color="auto"/>
      </w:divBdr>
    </w:div>
    <w:div w:id="21321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1.weather.gov/xml/current_ob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3965-9AD9-4E8A-8CF3-A3F44D76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Villanueva Rosales, Natalia</cp:lastModifiedBy>
  <cp:revision>10</cp:revision>
  <dcterms:created xsi:type="dcterms:W3CDTF">2016-09-22T21:03:00Z</dcterms:created>
  <dcterms:modified xsi:type="dcterms:W3CDTF">2016-09-22T21:51:00Z</dcterms:modified>
</cp:coreProperties>
</file>